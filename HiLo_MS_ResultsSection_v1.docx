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380FF" w14:textId="77777777" w:rsidR="008E251C" w:rsidRPr="00AD4BF5" w:rsidRDefault="008E251C" w:rsidP="008E251C">
      <w:pPr>
        <w:pStyle w:val="Heading1"/>
        <w:jc w:val="center"/>
        <w:rPr>
          <w:rFonts w:asciiTheme="minorHAnsi" w:hAnsiTheme="minorHAnsi" w:cstheme="minorHAnsi"/>
          <w:color w:val="auto"/>
        </w:rPr>
      </w:pPr>
      <w:bookmarkStart w:id="0" w:name="_Toc70070850"/>
      <w:bookmarkStart w:id="1" w:name="_Toc70070854"/>
      <w:r w:rsidRPr="00AD4BF5">
        <w:rPr>
          <w:rFonts w:asciiTheme="minorHAnsi" w:hAnsiTheme="minorHAnsi" w:cstheme="minorHAnsi"/>
          <w:color w:val="auto"/>
        </w:rPr>
        <w:t xml:space="preserve">Depth </w:t>
      </w:r>
      <w:r>
        <w:rPr>
          <w:rFonts w:asciiTheme="minorHAnsi" w:hAnsiTheme="minorHAnsi" w:cstheme="minorHAnsi"/>
          <w:color w:val="auto"/>
        </w:rPr>
        <w:t>is an important driver of</w:t>
      </w:r>
      <w:r w:rsidRPr="00AD4BF5">
        <w:rPr>
          <w:rFonts w:asciiTheme="minorHAnsi" w:hAnsiTheme="minorHAnsi" w:cstheme="minorHAnsi"/>
          <w:color w:val="auto"/>
        </w:rPr>
        <w:t xml:space="preserve"> nearshore benthic fish communities in the Salish Sea</w:t>
      </w:r>
      <w:bookmarkEnd w:id="0"/>
    </w:p>
    <w:p w14:paraId="31B11B15" w14:textId="77777777" w:rsidR="008E251C" w:rsidRDefault="008E251C" w:rsidP="008E251C">
      <w:pPr>
        <w:ind w:firstLine="720"/>
        <w:rPr>
          <w:rFonts w:cstheme="minorHAnsi"/>
        </w:rPr>
      </w:pPr>
    </w:p>
    <w:p w14:paraId="35FCEED9" w14:textId="79AD4B15" w:rsidR="008E251C" w:rsidRPr="008E33E5" w:rsidRDefault="008E251C" w:rsidP="008E33E5">
      <w:pPr>
        <w:pStyle w:val="Heading2"/>
        <w:rPr>
          <w:rFonts w:asciiTheme="minorHAnsi" w:hAnsiTheme="minorHAnsi" w:cstheme="minorHAnsi"/>
          <w:color w:val="auto"/>
        </w:rPr>
      </w:pPr>
      <w:r w:rsidRPr="008E33E5">
        <w:rPr>
          <w:rFonts w:asciiTheme="minorHAnsi" w:hAnsiTheme="minorHAnsi" w:cstheme="minorHAnsi"/>
          <w:color w:val="auto"/>
        </w:rPr>
        <w:t>Introduction Objective Paragraph:</w:t>
      </w:r>
    </w:p>
    <w:p w14:paraId="7AAEC580" w14:textId="3271A6A5" w:rsidR="008E251C" w:rsidRPr="00382B1D" w:rsidRDefault="008E251C" w:rsidP="008E251C">
      <w:pPr>
        <w:ind w:firstLine="720"/>
        <w:rPr>
          <w:rFonts w:cstheme="minorHAnsi"/>
        </w:rPr>
      </w:pPr>
      <w:r w:rsidRPr="00382B1D">
        <w:rPr>
          <w:rFonts w:cstheme="minorHAnsi"/>
        </w:rPr>
        <w:t xml:space="preserve">This project </w:t>
      </w:r>
      <w:r w:rsidR="008E33E5">
        <w:rPr>
          <w:rFonts w:cstheme="minorHAnsi"/>
        </w:rPr>
        <w:t xml:space="preserve">aims to determine if abiotic variables can act as proxies for nearshore fish biodiversity and explores with through </w:t>
      </w:r>
      <w:r>
        <w:rPr>
          <w:rFonts w:cstheme="minorHAnsi"/>
        </w:rPr>
        <w:t xml:space="preserve">three </w:t>
      </w:r>
      <w:r w:rsidRPr="00382B1D">
        <w:rPr>
          <w:rFonts w:cstheme="minorHAnsi"/>
        </w:rPr>
        <w:t xml:space="preserve">objectives. </w:t>
      </w:r>
      <w:r>
        <w:rPr>
          <w:rFonts w:cstheme="minorHAnsi"/>
        </w:rPr>
        <w:t>First</w:t>
      </w:r>
      <w:r w:rsidRPr="00382B1D">
        <w:rPr>
          <w:rFonts w:cstheme="minorHAnsi"/>
        </w:rPr>
        <w:t xml:space="preserve">, we will determine </w:t>
      </w:r>
      <w:r w:rsidRPr="00602FEB">
        <w:rPr>
          <w:rFonts w:cstheme="minorHAnsi"/>
        </w:rPr>
        <w:t xml:space="preserve">how fish species richness, abundance, </w:t>
      </w:r>
      <w:r>
        <w:rPr>
          <w:rFonts w:cstheme="minorHAnsi"/>
        </w:rPr>
        <w:t xml:space="preserve">and </w:t>
      </w:r>
      <w:r w:rsidRPr="00602FEB">
        <w:rPr>
          <w:rFonts w:cstheme="minorHAnsi"/>
        </w:rPr>
        <w:t xml:space="preserve">biomass vary with </w:t>
      </w:r>
      <w:r w:rsidR="008E33E5">
        <w:rPr>
          <w:rFonts w:cstheme="minorHAnsi"/>
        </w:rPr>
        <w:t xml:space="preserve">four abiotic variables, </w:t>
      </w:r>
      <w:r w:rsidRPr="00602FEB">
        <w:rPr>
          <w:rFonts w:cstheme="minorHAnsi"/>
        </w:rPr>
        <w:t>tidal current speed</w:t>
      </w:r>
      <w:r w:rsidR="008E33E5">
        <w:rPr>
          <w:rFonts w:cstheme="minorHAnsi"/>
        </w:rPr>
        <w:t>,</w:t>
      </w:r>
      <w:r w:rsidRPr="00602FEB">
        <w:rPr>
          <w:rFonts w:cstheme="minorHAnsi"/>
        </w:rPr>
        <w:t xml:space="preserve"> depth</w:t>
      </w:r>
      <w:r w:rsidR="008E33E5">
        <w:rPr>
          <w:rFonts w:cstheme="minorHAnsi"/>
        </w:rPr>
        <w:t>, percent rock cover, and benthic slope,</w:t>
      </w:r>
      <w:r>
        <w:rPr>
          <w:rFonts w:cstheme="minorHAnsi"/>
        </w:rPr>
        <w:t xml:space="preserve"> using linear mixed effect models</w:t>
      </w:r>
      <w:r w:rsidRPr="00382B1D">
        <w:rPr>
          <w:rFonts w:cstheme="minorHAnsi"/>
        </w:rPr>
        <w:t xml:space="preserve">. </w:t>
      </w:r>
      <w:commentRangeStart w:id="2"/>
      <w:del w:id="3" w:author="Jill Campbell" w:date="2021-07-13T15:24:00Z">
        <w:r w:rsidRPr="00382B1D" w:rsidDel="008E33E5">
          <w:rPr>
            <w:rFonts w:cstheme="minorHAnsi"/>
          </w:rPr>
          <w:delText>Based on previous studies we expect to see increased fish species richness, abundance, and biomass (Baynes and Szmant 1989; Gibson et al. 1996; Pitcher et al. 2012)</w:delText>
        </w:r>
        <w:r w:rsidDel="008E33E5">
          <w:rPr>
            <w:rFonts w:cstheme="minorHAnsi"/>
          </w:rPr>
          <w:delText xml:space="preserve">. </w:delText>
        </w:r>
      </w:del>
      <w:commentRangeEnd w:id="2"/>
      <w:r w:rsidR="008E33E5">
        <w:rPr>
          <w:rStyle w:val="CommentReference"/>
          <w:rFonts w:ascii="Times New Roman" w:eastAsia="Times New Roman" w:hAnsi="Times New Roman" w:cs="Times New Roman"/>
        </w:rPr>
        <w:commentReference w:id="2"/>
      </w:r>
      <w:r>
        <w:rPr>
          <w:rFonts w:cstheme="minorHAnsi"/>
          <w:color w:val="000000" w:themeColor="text1"/>
        </w:rPr>
        <w:t xml:space="preserve">Second, </w:t>
      </w:r>
      <w:r w:rsidR="008E33E5">
        <w:rPr>
          <w:rFonts w:cstheme="minorHAnsi"/>
          <w:color w:val="000000" w:themeColor="text1"/>
        </w:rPr>
        <w:t xml:space="preserve">using the variables of primary importance identified in our first objective, we will </w:t>
      </w:r>
      <w:r>
        <w:rPr>
          <w:rFonts w:cstheme="minorHAnsi"/>
          <w:color w:val="000000" w:themeColor="text1"/>
        </w:rPr>
        <w:t xml:space="preserve">explore how community composition varies </w:t>
      </w:r>
      <w:r w:rsidR="008E33E5">
        <w:rPr>
          <w:rFonts w:cstheme="minorHAnsi"/>
          <w:color w:val="000000" w:themeColor="text1"/>
        </w:rPr>
        <w:t>with that variable</w:t>
      </w:r>
      <w:r>
        <w:rPr>
          <w:rFonts w:cstheme="minorHAnsi"/>
          <w:color w:val="000000" w:themeColor="text1"/>
        </w:rPr>
        <w:t xml:space="preserve"> using </w:t>
      </w:r>
      <w:r w:rsidR="008E33E5">
        <w:rPr>
          <w:rFonts w:cstheme="minorHAnsi"/>
          <w:color w:val="000000" w:themeColor="text1"/>
        </w:rPr>
        <w:t>a non-metric multidimensional scaling plot (</w:t>
      </w:r>
      <w:proofErr w:type="spellStart"/>
      <w:r w:rsidR="008E33E5">
        <w:rPr>
          <w:rFonts w:cstheme="minorHAnsi"/>
          <w:color w:val="000000" w:themeColor="text1"/>
        </w:rPr>
        <w:t>nMDS</w:t>
      </w:r>
      <w:proofErr w:type="spellEnd"/>
      <w:r>
        <w:rPr>
          <w:rFonts w:cstheme="minorHAnsi"/>
          <w:color w:val="000000" w:themeColor="text1"/>
        </w:rPr>
        <w:t xml:space="preserve">). </w:t>
      </w:r>
      <w:del w:id="4" w:author="Jill Campbell" w:date="2021-07-13T15:26:00Z">
        <w:r w:rsidRPr="00382B1D" w:rsidDel="008E33E5">
          <w:rPr>
            <w:rFonts w:cstheme="minorHAnsi"/>
          </w:rPr>
          <w:delText>Fish species flourish at different optimal current speeds</w:delText>
        </w:r>
        <w:r w:rsidDel="008E33E5">
          <w:rPr>
            <w:rFonts w:cstheme="minorHAnsi"/>
          </w:rPr>
          <w:delText xml:space="preserve"> (</w:delText>
        </w:r>
        <w:r w:rsidRPr="00382B1D" w:rsidDel="008E33E5">
          <w:rPr>
            <w:rFonts w:cstheme="minorHAnsi"/>
          </w:rPr>
          <w:delText>Robinson et al. 2007</w:delText>
        </w:r>
        <w:r w:rsidDel="008E33E5">
          <w:rPr>
            <w:rFonts w:cstheme="minorHAnsi"/>
          </w:rPr>
          <w:delText>;</w:delText>
        </w:r>
        <w:r w:rsidRPr="00382B1D" w:rsidDel="008E33E5">
          <w:rPr>
            <w:rFonts w:cstheme="minorHAnsi"/>
          </w:rPr>
          <w:delText xml:space="preserve"> Robinson et al. 2013</w:delText>
        </w:r>
        <w:r w:rsidDel="008E33E5">
          <w:rPr>
            <w:rFonts w:cstheme="minorHAnsi"/>
          </w:rPr>
          <w:delText xml:space="preserve">; </w:delText>
        </w:r>
        <w:r w:rsidRPr="00382B1D" w:rsidDel="008E33E5">
          <w:rPr>
            <w:rFonts w:cstheme="minorHAnsi"/>
          </w:rPr>
          <w:delText>Markel et al. 2017</w:delText>
        </w:r>
        <w:r w:rsidDel="008E33E5">
          <w:rPr>
            <w:rFonts w:cstheme="minorHAnsi"/>
          </w:rPr>
          <w:delText>; Haak et al. 2019), and t</w:delText>
        </w:r>
        <w:r w:rsidRPr="00382B1D" w:rsidDel="008E33E5">
          <w:rPr>
            <w:rFonts w:cstheme="minorHAnsi"/>
          </w:rPr>
          <w:delText>hese species-specific differences in current speed preference may dominate community-level trends (Gibson et al. 1996; Tolimieri et al. 2009; D</w:delText>
        </w:r>
        <w:r w:rsidRPr="00382B1D" w:rsidDel="008E33E5">
          <w:rPr>
            <w:rFonts w:cstheme="minorHAnsi"/>
            <w:bCs/>
            <w:color w:val="000000" w:themeColor="text1"/>
          </w:rPr>
          <w:delText>í</w:delText>
        </w:r>
        <w:r w:rsidRPr="00382B1D" w:rsidDel="008E33E5">
          <w:rPr>
            <w:rFonts w:cstheme="minorHAnsi"/>
          </w:rPr>
          <w:delText>az-Astudillo et al. 2017; Viehman and Zydlewski 2017).</w:delText>
        </w:r>
        <w:r w:rsidDel="008E33E5">
          <w:rPr>
            <w:rFonts w:cstheme="minorHAnsi"/>
          </w:rPr>
          <w:delText xml:space="preserve"> Therefore, we predict there will be community level differences in species composition with tidal current speed and depth. </w:delText>
        </w:r>
      </w:del>
      <w:r>
        <w:rPr>
          <w:rFonts w:cstheme="minorHAnsi"/>
          <w:color w:val="000000" w:themeColor="text1"/>
        </w:rPr>
        <w:t xml:space="preserve">Third, we will explore how the </w:t>
      </w:r>
      <w:r w:rsidR="008E33E5">
        <w:rPr>
          <w:rFonts w:cstheme="minorHAnsi"/>
          <w:color w:val="000000" w:themeColor="text1"/>
        </w:rPr>
        <w:t>life history of the observed fish</w:t>
      </w:r>
      <w:r>
        <w:rPr>
          <w:rFonts w:cstheme="minorHAnsi"/>
          <w:color w:val="000000" w:themeColor="text1"/>
        </w:rPr>
        <w:t xml:space="preserve"> species differ with </w:t>
      </w:r>
      <w:r w:rsidR="008E33E5">
        <w:rPr>
          <w:rFonts w:cstheme="minorHAnsi"/>
          <w:color w:val="000000" w:themeColor="text1"/>
        </w:rPr>
        <w:t>the variable of primary importance</w:t>
      </w:r>
      <w:r>
        <w:rPr>
          <w:rFonts w:cstheme="minorHAnsi"/>
          <w:color w:val="000000" w:themeColor="text1"/>
        </w:rPr>
        <w:t xml:space="preserve">. For these analyses, individual fish lengths were used </w:t>
      </w:r>
      <w:r w:rsidR="008E33E5">
        <w:rPr>
          <w:rFonts w:cstheme="minorHAnsi"/>
          <w:color w:val="000000" w:themeColor="text1"/>
        </w:rPr>
        <w:t>in a partial pooling mixed effect model analysis to provide predictions for all species, even those with limited data</w:t>
      </w:r>
      <w:r>
        <w:rPr>
          <w:rFonts w:cstheme="minorHAnsi"/>
          <w:color w:val="000000" w:themeColor="text1"/>
        </w:rPr>
        <w:t xml:space="preserve">. </w:t>
      </w:r>
      <w:del w:id="5" w:author="Jill Campbell" w:date="2021-07-13T15:28:00Z">
        <w:r w:rsidDel="008E33E5">
          <w:rPr>
            <w:rFonts w:cstheme="minorHAnsi"/>
            <w:color w:val="000000" w:themeColor="text1"/>
          </w:rPr>
          <w:delText xml:space="preserve">We predict we will see </w:delText>
        </w:r>
        <w:r w:rsidRPr="00382B1D" w:rsidDel="008E33E5">
          <w:rPr>
            <w:rFonts w:cstheme="minorHAnsi"/>
          </w:rPr>
          <w:delText xml:space="preserve">fewer recently settled juvenile fish in </w:delText>
        </w:r>
        <w:r w:rsidDel="008E33E5">
          <w:rPr>
            <w:rFonts w:cstheme="minorHAnsi"/>
          </w:rPr>
          <w:delText xml:space="preserve">areas of </w:delText>
        </w:r>
        <w:r w:rsidRPr="00382B1D" w:rsidDel="008E33E5">
          <w:rPr>
            <w:rFonts w:cstheme="minorHAnsi"/>
          </w:rPr>
          <w:delText>high</w:delText>
        </w:r>
        <w:r w:rsidDel="008E33E5">
          <w:rPr>
            <w:rFonts w:cstheme="minorHAnsi"/>
          </w:rPr>
          <w:delText>er</w:delText>
        </w:r>
        <w:r w:rsidRPr="00382B1D" w:rsidDel="008E33E5">
          <w:rPr>
            <w:rFonts w:cstheme="minorHAnsi"/>
          </w:rPr>
          <w:delText xml:space="preserve"> current and </w:delText>
        </w:r>
        <w:r w:rsidDel="008E33E5">
          <w:rPr>
            <w:rFonts w:cstheme="minorHAnsi"/>
          </w:rPr>
          <w:delText>deeper</w:delText>
        </w:r>
        <w:r w:rsidRPr="00382B1D" w:rsidDel="008E33E5">
          <w:rPr>
            <w:rFonts w:cstheme="minorHAnsi"/>
          </w:rPr>
          <w:delText xml:space="preserve"> depths (Love et al. 200</w:delText>
        </w:r>
        <w:r w:rsidDel="008E33E5">
          <w:rPr>
            <w:rFonts w:cstheme="minorHAnsi"/>
          </w:rPr>
          <w:delText>9</w:delText>
        </w:r>
        <w:r w:rsidRPr="00382B1D" w:rsidDel="008E33E5">
          <w:rPr>
            <w:rFonts w:cstheme="minorHAnsi"/>
          </w:rPr>
          <w:delText>; Sobocinski et al. 2018; Haak et al. 2019).</w:delText>
        </w:r>
      </w:del>
    </w:p>
    <w:p w14:paraId="5A19AF11" w14:textId="75FC54CC" w:rsidR="008E251C" w:rsidRDefault="006F61F9" w:rsidP="006F1FC1">
      <w:pPr>
        <w:pStyle w:val="Heading2"/>
        <w:rPr>
          <w:rFonts w:asciiTheme="minorHAnsi" w:hAnsiTheme="minorHAnsi" w:cstheme="minorHAnsi"/>
          <w:color w:val="auto"/>
        </w:rPr>
      </w:pPr>
      <w:r>
        <w:rPr>
          <w:rFonts w:asciiTheme="minorHAnsi" w:hAnsiTheme="minorHAnsi" w:cstheme="minorHAnsi"/>
          <w:color w:val="auto"/>
        </w:rPr>
        <w:lastRenderedPageBreak/>
        <w:t>Methods</w:t>
      </w:r>
    </w:p>
    <w:p w14:paraId="68865C42" w14:textId="77777777" w:rsidR="006F61F9" w:rsidRPr="00382B1D" w:rsidRDefault="006F61F9" w:rsidP="006F1FC1">
      <w:pPr>
        <w:keepNext/>
        <w:keepLines/>
        <w:jc w:val="center"/>
        <w:rPr>
          <w:rFonts w:cstheme="minorHAnsi"/>
        </w:rPr>
      </w:pPr>
      <w:r w:rsidRPr="00382B1D">
        <w:rPr>
          <w:rFonts w:cstheme="minorHAnsi"/>
          <w:noProof/>
          <w:lang w:eastAsia="en-CA"/>
        </w:rPr>
        <w:drawing>
          <wp:inline distT="0" distB="0" distL="0" distR="0" wp14:anchorId="3C0C0FE6" wp14:editId="35CAB017">
            <wp:extent cx="2381646" cy="3871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81646" cy="3871896"/>
                    </a:xfrm>
                    <a:prstGeom prst="rect">
                      <a:avLst/>
                    </a:prstGeom>
                    <a:noFill/>
                    <a:ln>
                      <a:noFill/>
                    </a:ln>
                  </pic:spPr>
                </pic:pic>
              </a:graphicData>
            </a:graphic>
          </wp:inline>
        </w:drawing>
      </w:r>
    </w:p>
    <w:p w14:paraId="058E3821" w14:textId="77777777" w:rsidR="006F61F9" w:rsidRPr="001A4BDA" w:rsidRDefault="006F61F9" w:rsidP="006F1FC1">
      <w:pPr>
        <w:pStyle w:val="Caption"/>
        <w:keepNext/>
        <w:keepLines/>
        <w:rPr>
          <w:rFonts w:cstheme="minorHAnsi"/>
          <w:i/>
          <w:iCs w:val="0"/>
          <w:sz w:val="22"/>
          <w:szCs w:val="22"/>
        </w:rPr>
      </w:pPr>
      <w:bookmarkStart w:id="6" w:name="_Toc64365317"/>
      <w:bookmarkStart w:id="7" w:name="_Ref64365558"/>
      <w:bookmarkStart w:id="8" w:name="_Ref64365621"/>
      <w:r w:rsidRPr="0009620C">
        <w:rPr>
          <w:rFonts w:cstheme="minorHAnsi"/>
          <w:iCs w:val="0"/>
          <w:sz w:val="22"/>
          <w:szCs w:val="22"/>
        </w:rPr>
        <w:t>Figure</w:t>
      </w:r>
      <w:r w:rsidRPr="001B057E">
        <w:rPr>
          <w:rFonts w:cstheme="minorHAnsi"/>
          <w:sz w:val="22"/>
          <w:szCs w:val="22"/>
        </w:rPr>
        <w:t xml:space="preserve"> </w:t>
      </w:r>
      <w:r>
        <w:rPr>
          <w:rFonts w:cstheme="minorHAnsi"/>
          <w:sz w:val="22"/>
          <w:szCs w:val="22"/>
        </w:rPr>
        <w:t>1</w:t>
      </w:r>
      <w:r w:rsidRPr="0009620C">
        <w:rPr>
          <w:rFonts w:cstheme="minorHAnsi"/>
          <w:iCs w:val="0"/>
          <w:sz w:val="22"/>
          <w:szCs w:val="22"/>
        </w:rPr>
        <w:t>: Map of survey sites within the Southern Gulf Islands BC Canada. High current sites are coloured red, low current sites are coloured blue. Current speed categories were defined by using the inflection point of all daily maximum current speeds at all sites.</w:t>
      </w:r>
      <w:r w:rsidRPr="0009620C">
        <w:rPr>
          <w:rFonts w:cstheme="minorHAnsi"/>
          <w:sz w:val="22"/>
          <w:szCs w:val="22"/>
        </w:rPr>
        <w:t xml:space="preserve"> </w:t>
      </w:r>
      <w:proofErr w:type="spellStart"/>
      <w:r w:rsidRPr="0009620C">
        <w:rPr>
          <w:rFonts w:cstheme="minorHAnsi"/>
          <w:iCs w:val="0"/>
          <w:sz w:val="22"/>
          <w:szCs w:val="22"/>
        </w:rPr>
        <w:t>Hul’q’umin’um</w:t>
      </w:r>
      <w:proofErr w:type="spellEnd"/>
      <w:r w:rsidRPr="0009620C">
        <w:rPr>
          <w:rFonts w:cstheme="minorHAnsi"/>
          <w:iCs w:val="0"/>
          <w:sz w:val="22"/>
          <w:szCs w:val="22"/>
        </w:rPr>
        <w:t>’ site names are used when they could be found in the literature.</w:t>
      </w:r>
      <w:bookmarkEnd w:id="6"/>
      <w:bookmarkEnd w:id="7"/>
      <w:bookmarkEnd w:id="8"/>
      <w:r w:rsidRPr="0009620C">
        <w:rPr>
          <w:rFonts w:cstheme="minorHAnsi"/>
          <w:iCs w:val="0"/>
          <w:sz w:val="22"/>
          <w:szCs w:val="22"/>
        </w:rPr>
        <w:t xml:space="preserve"> </w:t>
      </w:r>
    </w:p>
    <w:p w14:paraId="5F57CA0C" w14:textId="40156688" w:rsidR="006F61F9" w:rsidRDefault="006F61F9" w:rsidP="006F61F9"/>
    <w:p w14:paraId="100B3CBC" w14:textId="77777777" w:rsidR="006F61F9" w:rsidRPr="006F61F9" w:rsidRDefault="006F61F9" w:rsidP="006F61F9"/>
    <w:p w14:paraId="2E7DC98A" w14:textId="2A5BD8BC" w:rsidR="00492DED" w:rsidRPr="00AD4BF5" w:rsidRDefault="00492DED" w:rsidP="00492DED">
      <w:pPr>
        <w:pStyle w:val="Heading2"/>
        <w:rPr>
          <w:rFonts w:asciiTheme="minorHAnsi" w:hAnsiTheme="minorHAnsi" w:cstheme="minorHAnsi"/>
          <w:color w:val="auto"/>
        </w:rPr>
      </w:pPr>
      <w:r w:rsidRPr="00AD4BF5">
        <w:rPr>
          <w:rFonts w:asciiTheme="minorHAnsi" w:hAnsiTheme="minorHAnsi" w:cstheme="minorHAnsi"/>
          <w:color w:val="auto"/>
        </w:rPr>
        <w:lastRenderedPageBreak/>
        <w:t>Results</w:t>
      </w:r>
      <w:bookmarkEnd w:id="1"/>
      <w:r w:rsidR="00025A43">
        <w:rPr>
          <w:rFonts w:asciiTheme="minorHAnsi" w:hAnsiTheme="minorHAnsi" w:cstheme="minorHAnsi"/>
          <w:color w:val="auto"/>
        </w:rPr>
        <w:t xml:space="preserve"> Figures and Captions</w:t>
      </w:r>
    </w:p>
    <w:p w14:paraId="2AA98974" w14:textId="77777777" w:rsidR="00492DED" w:rsidRPr="00EC720C" w:rsidRDefault="00492DED" w:rsidP="006F1FC1">
      <w:pPr>
        <w:keepNext/>
        <w:keepLines/>
        <w:rPr>
          <w:i/>
          <w:iCs/>
          <w:sz w:val="24"/>
          <w:szCs w:val="24"/>
        </w:rPr>
      </w:pPr>
      <w:r>
        <w:rPr>
          <w:i/>
          <w:iCs/>
          <w:sz w:val="24"/>
          <w:szCs w:val="24"/>
        </w:rPr>
        <w:t>Abiotic</w:t>
      </w:r>
      <w:r w:rsidRPr="00EC720C">
        <w:rPr>
          <w:i/>
          <w:iCs/>
          <w:sz w:val="24"/>
          <w:szCs w:val="24"/>
        </w:rPr>
        <w:t xml:space="preserve"> data analys</w:t>
      </w:r>
      <w:r>
        <w:rPr>
          <w:i/>
          <w:iCs/>
          <w:sz w:val="24"/>
          <w:szCs w:val="24"/>
        </w:rPr>
        <w:t>i</w:t>
      </w:r>
      <w:r w:rsidRPr="00EC720C">
        <w:rPr>
          <w:i/>
          <w:iCs/>
          <w:sz w:val="24"/>
          <w:szCs w:val="24"/>
        </w:rPr>
        <w:t>s</w:t>
      </w:r>
    </w:p>
    <w:p w14:paraId="63D7CAEE" w14:textId="77777777" w:rsidR="00492DED" w:rsidRPr="00382B1D" w:rsidRDefault="00492DED" w:rsidP="006F1FC1">
      <w:pPr>
        <w:keepNext/>
        <w:keepLines/>
        <w:jc w:val="center"/>
        <w:rPr>
          <w:rFonts w:cstheme="minorHAnsi"/>
        </w:rPr>
      </w:pPr>
      <w:r w:rsidRPr="00382B1D">
        <w:rPr>
          <w:rFonts w:cstheme="minorHAnsi"/>
          <w:noProof/>
          <w:lang w:eastAsia="en-CA"/>
        </w:rPr>
        <w:drawing>
          <wp:inline distT="0" distB="0" distL="0" distR="0" wp14:anchorId="24CE4EA2" wp14:editId="19AB6D7A">
            <wp:extent cx="5154390" cy="28635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154390" cy="2863550"/>
                    </a:xfrm>
                    <a:prstGeom prst="rect">
                      <a:avLst/>
                    </a:prstGeom>
                  </pic:spPr>
                </pic:pic>
              </a:graphicData>
            </a:graphic>
          </wp:inline>
        </w:drawing>
      </w:r>
    </w:p>
    <w:p w14:paraId="68910AA3" w14:textId="4F9DACD2" w:rsidR="00492DED" w:rsidRDefault="00492DED" w:rsidP="006F1FC1">
      <w:pPr>
        <w:keepNext/>
        <w:keepLines/>
        <w:rPr>
          <w:rFonts w:cstheme="minorHAnsi"/>
        </w:rPr>
      </w:pPr>
      <w:r w:rsidRPr="0009620C">
        <w:rPr>
          <w:rFonts w:cstheme="minorHAnsi"/>
        </w:rPr>
        <w:t xml:space="preserve">Figure </w:t>
      </w:r>
      <w:r w:rsidR="006F61F9">
        <w:rPr>
          <w:rFonts w:cstheme="minorHAnsi"/>
        </w:rPr>
        <w:t>3</w:t>
      </w:r>
      <w:r w:rsidRPr="0009620C">
        <w:rPr>
          <w:rFonts w:cstheme="minorHAnsi"/>
        </w:rPr>
        <w:t>: Daily maximum current speeds at each site presented as boxplots, indicating the me</w:t>
      </w:r>
      <w:r>
        <w:rPr>
          <w:rFonts w:cstheme="minorHAnsi"/>
        </w:rPr>
        <w:t>di</w:t>
      </w:r>
      <w:r w:rsidRPr="0009620C">
        <w:rPr>
          <w:rFonts w:cstheme="minorHAnsi"/>
        </w:rPr>
        <w:t xml:space="preserve">an and quartiles with whiskers extending to 1.5 times the interquartile range. </w:t>
      </w:r>
    </w:p>
    <w:p w14:paraId="2979D54E" w14:textId="1A6FB0F0" w:rsidR="00492DED" w:rsidRPr="00DF58FC" w:rsidRDefault="00492DED" w:rsidP="006F1FC1">
      <w:pPr>
        <w:keepNext/>
        <w:keepLines/>
        <w:rPr>
          <w:i/>
          <w:iCs/>
          <w:sz w:val="24"/>
          <w:szCs w:val="24"/>
        </w:rPr>
      </w:pPr>
      <w:r w:rsidRPr="00DF58FC">
        <w:rPr>
          <w:i/>
          <w:iCs/>
          <w:sz w:val="24"/>
          <w:szCs w:val="24"/>
        </w:rPr>
        <w:t>Fish species richness, abundance, and biomass</w:t>
      </w:r>
      <w:r w:rsidR="008E33E5">
        <w:rPr>
          <w:i/>
          <w:iCs/>
          <w:sz w:val="24"/>
          <w:szCs w:val="24"/>
        </w:rPr>
        <w:t xml:space="preserve"> analyse</w:t>
      </w:r>
      <w:r w:rsidRPr="00DF58FC">
        <w:rPr>
          <w:i/>
          <w:iCs/>
          <w:sz w:val="24"/>
          <w:szCs w:val="24"/>
        </w:rPr>
        <w:t>s</w:t>
      </w:r>
    </w:p>
    <w:p w14:paraId="53B477EA" w14:textId="77777777" w:rsidR="00492DED" w:rsidRDefault="00492DED" w:rsidP="006F1FC1">
      <w:pPr>
        <w:keepNext/>
        <w:keepLines/>
        <w:ind w:left="284" w:firstLine="436"/>
      </w:pPr>
      <w:r>
        <w:rPr>
          <w:rFonts w:cstheme="minorHAnsi"/>
          <w:noProof/>
          <w:color w:val="000000" w:themeColor="text1"/>
        </w:rPr>
        <w:lastRenderedPageBreak/>
        <w:drawing>
          <wp:inline distT="0" distB="0" distL="0" distR="0" wp14:anchorId="6093A5E1" wp14:editId="1B4F8A4C">
            <wp:extent cx="5705959" cy="4075685"/>
            <wp:effectExtent l="0" t="0" r="952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959" cy="4075685"/>
                    </a:xfrm>
                    <a:prstGeom prst="rect">
                      <a:avLst/>
                    </a:prstGeom>
                    <a:noFill/>
                    <a:ln>
                      <a:noFill/>
                    </a:ln>
                  </pic:spPr>
                </pic:pic>
              </a:graphicData>
            </a:graphic>
          </wp:inline>
        </w:drawing>
      </w:r>
    </w:p>
    <w:p w14:paraId="4D6920AE" w14:textId="0B6F1F5F" w:rsidR="00492DED" w:rsidRPr="001D054F" w:rsidRDefault="00492DED" w:rsidP="006F1FC1">
      <w:pPr>
        <w:pStyle w:val="Caption"/>
        <w:keepNext/>
        <w:keepLines/>
        <w:rPr>
          <w:rFonts w:cstheme="minorHAnsi"/>
          <w:iCs w:val="0"/>
          <w:color w:val="000000" w:themeColor="text1"/>
          <w:sz w:val="22"/>
          <w:szCs w:val="22"/>
        </w:rPr>
      </w:pPr>
      <w:bookmarkStart w:id="9" w:name="_Hlk69553300"/>
      <w:r w:rsidRPr="001D054F">
        <w:rPr>
          <w:rFonts w:cstheme="minorHAnsi"/>
          <w:iCs w:val="0"/>
          <w:color w:val="000000" w:themeColor="text1"/>
          <w:sz w:val="22"/>
          <w:szCs w:val="22"/>
        </w:rPr>
        <w:t xml:space="preserve">Figure </w:t>
      </w:r>
      <w:r w:rsidR="006F61F9">
        <w:rPr>
          <w:rFonts w:cstheme="minorHAnsi"/>
          <w:iCs w:val="0"/>
          <w:color w:val="000000" w:themeColor="text1"/>
          <w:sz w:val="22"/>
          <w:szCs w:val="22"/>
        </w:rPr>
        <w:t>4</w:t>
      </w:r>
      <w:r>
        <w:rPr>
          <w:rFonts w:cstheme="minorHAnsi"/>
          <w:iCs w:val="0"/>
          <w:color w:val="000000" w:themeColor="text1"/>
          <w:sz w:val="22"/>
          <w:szCs w:val="22"/>
        </w:rPr>
        <w:t>: Individual transect fish abundance and biomass</w:t>
      </w:r>
      <w:bookmarkEnd w:id="9"/>
      <w:r>
        <w:rPr>
          <w:rFonts w:cstheme="minorHAnsi"/>
          <w:iCs w:val="0"/>
          <w:color w:val="000000" w:themeColor="text1"/>
          <w:sz w:val="22"/>
          <w:szCs w:val="22"/>
        </w:rPr>
        <w:t xml:space="preserve"> at each site average daily maximum current speed. Grey shaded circles in the abundance plot (top) represent the transect species richness (via </w:t>
      </w:r>
      <w:r w:rsidR="00ED6006">
        <w:rPr>
          <w:rFonts w:cstheme="minorHAnsi"/>
          <w:iCs w:val="0"/>
          <w:color w:val="000000" w:themeColor="text1"/>
          <w:sz w:val="22"/>
          <w:szCs w:val="22"/>
        </w:rPr>
        <w:t>shade</w:t>
      </w:r>
      <w:r>
        <w:rPr>
          <w:rFonts w:cstheme="minorHAnsi"/>
          <w:iCs w:val="0"/>
          <w:color w:val="000000" w:themeColor="text1"/>
          <w:sz w:val="22"/>
          <w:szCs w:val="22"/>
        </w:rPr>
        <w:t xml:space="preserve">) and abundance (via vertical position), black circles in the biomass plot (bottom) represent transect biomass. The number of </w:t>
      </w:r>
      <w:proofErr w:type="gramStart"/>
      <w:r>
        <w:rPr>
          <w:rFonts w:cstheme="minorHAnsi"/>
          <w:iCs w:val="0"/>
          <w:color w:val="000000" w:themeColor="text1"/>
          <w:sz w:val="22"/>
          <w:szCs w:val="22"/>
        </w:rPr>
        <w:t>replicate</w:t>
      </w:r>
      <w:proofErr w:type="gramEnd"/>
      <w:r>
        <w:rPr>
          <w:rFonts w:cstheme="minorHAnsi"/>
          <w:iCs w:val="0"/>
          <w:color w:val="000000" w:themeColor="text1"/>
          <w:sz w:val="22"/>
          <w:szCs w:val="22"/>
        </w:rPr>
        <w:t xml:space="preserve"> transects at each site and depth were inconsistent due to site sampling logistic limitations.  </w:t>
      </w:r>
    </w:p>
    <w:p w14:paraId="5F94FCB6" w14:textId="77777777" w:rsidR="006F1FC1" w:rsidRDefault="006F1FC1" w:rsidP="006F1FC1">
      <w:pPr>
        <w:rPr>
          <w:i/>
          <w:iCs/>
          <w:sz w:val="24"/>
          <w:szCs w:val="24"/>
        </w:rPr>
      </w:pPr>
    </w:p>
    <w:p w14:paraId="467549A8" w14:textId="7B7F5962" w:rsidR="006F1FC1" w:rsidRPr="00EC720C" w:rsidRDefault="006F1FC1" w:rsidP="006F1FC1">
      <w:pPr>
        <w:rPr>
          <w:i/>
          <w:iCs/>
          <w:sz w:val="24"/>
          <w:szCs w:val="24"/>
        </w:rPr>
      </w:pPr>
      <w:r w:rsidRPr="00A71647">
        <w:rPr>
          <w:i/>
          <w:iCs/>
          <w:sz w:val="24"/>
          <w:szCs w:val="24"/>
          <w:highlight w:val="yellow"/>
        </w:rPr>
        <w:t>Model results</w:t>
      </w:r>
    </w:p>
    <w:p w14:paraId="492E091E" w14:textId="17B3ED35" w:rsidR="00492DED" w:rsidRDefault="00492DED" w:rsidP="006F1FC1">
      <w:pPr>
        <w:rPr>
          <w:rFonts w:cstheme="minorHAnsi"/>
        </w:rPr>
      </w:pPr>
    </w:p>
    <w:p w14:paraId="0620A47C" w14:textId="77777777" w:rsidR="00492DED" w:rsidRPr="00EC720C" w:rsidRDefault="00492DED" w:rsidP="006F1FC1">
      <w:pPr>
        <w:keepNext/>
        <w:keepLines/>
        <w:rPr>
          <w:i/>
          <w:iCs/>
          <w:sz w:val="24"/>
          <w:szCs w:val="24"/>
        </w:rPr>
      </w:pPr>
      <w:r w:rsidRPr="00EC720C">
        <w:rPr>
          <w:i/>
          <w:iCs/>
          <w:sz w:val="24"/>
          <w:szCs w:val="24"/>
        </w:rPr>
        <w:lastRenderedPageBreak/>
        <w:t xml:space="preserve">Fish community </w:t>
      </w:r>
      <w:r>
        <w:rPr>
          <w:i/>
          <w:iCs/>
          <w:sz w:val="24"/>
          <w:szCs w:val="24"/>
        </w:rPr>
        <w:t>results</w:t>
      </w:r>
    </w:p>
    <w:p w14:paraId="77A72A8A" w14:textId="77777777" w:rsidR="00492DED" w:rsidRPr="00382B1D" w:rsidRDefault="00492DED" w:rsidP="006F1FC1">
      <w:pPr>
        <w:keepNext/>
        <w:keepLines/>
        <w:jc w:val="center"/>
        <w:rPr>
          <w:rFonts w:cstheme="minorHAnsi"/>
        </w:rPr>
      </w:pPr>
      <w:r w:rsidRPr="00382B1D">
        <w:rPr>
          <w:rFonts w:cstheme="minorHAnsi"/>
          <w:b/>
          <w:bCs/>
          <w:noProof/>
          <w:color w:val="000000" w:themeColor="text1"/>
          <w:lang w:eastAsia="en-CA"/>
        </w:rPr>
        <w:drawing>
          <wp:inline distT="0" distB="0" distL="0" distR="0" wp14:anchorId="521022A0" wp14:editId="001BDA6B">
            <wp:extent cx="5197134" cy="338347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t="10521" b="10521"/>
                    <a:stretch>
                      <a:fillRect/>
                    </a:stretch>
                  </pic:blipFill>
                  <pic:spPr bwMode="auto">
                    <a:xfrm>
                      <a:off x="0" y="0"/>
                      <a:ext cx="5197134" cy="3383471"/>
                    </a:xfrm>
                    <a:prstGeom prst="rect">
                      <a:avLst/>
                    </a:prstGeom>
                    <a:noFill/>
                    <a:ln>
                      <a:noFill/>
                    </a:ln>
                    <a:extLst>
                      <a:ext uri="{53640926-AAD7-44D8-BBD7-CCE9431645EC}">
                        <a14:shadowObscured xmlns:a14="http://schemas.microsoft.com/office/drawing/2010/main"/>
                      </a:ext>
                    </a:extLst>
                  </pic:spPr>
                </pic:pic>
              </a:graphicData>
            </a:graphic>
          </wp:inline>
        </w:drawing>
      </w:r>
    </w:p>
    <w:p w14:paraId="6317D835" w14:textId="77777777" w:rsidR="00492DED" w:rsidRPr="00ED6006" w:rsidRDefault="00492DED" w:rsidP="006F1FC1">
      <w:pPr>
        <w:pStyle w:val="Caption"/>
        <w:keepNext/>
        <w:keepLines/>
        <w:rPr>
          <w:rFonts w:cstheme="minorHAnsi"/>
          <w:i/>
          <w:iCs w:val="0"/>
          <w:sz w:val="22"/>
          <w:szCs w:val="22"/>
        </w:rPr>
      </w:pPr>
      <w:r w:rsidRPr="00ED6006">
        <w:rPr>
          <w:rFonts w:cstheme="minorHAnsi"/>
          <w:iCs w:val="0"/>
          <w:sz w:val="22"/>
          <w:szCs w:val="22"/>
        </w:rPr>
        <w:t xml:space="preserve">Figure 11: </w:t>
      </w:r>
      <w:bookmarkStart w:id="10" w:name="_Hlk38987675"/>
      <w:r w:rsidRPr="00ED6006">
        <w:rPr>
          <w:rFonts w:cstheme="minorHAnsi"/>
          <w:iCs w:val="0"/>
          <w:sz w:val="22"/>
          <w:szCs w:val="22"/>
        </w:rPr>
        <w:t xml:space="preserve">Non-metric multi-dimensional scaling </w:t>
      </w:r>
      <w:bookmarkEnd w:id="10"/>
      <w:r w:rsidRPr="00ED6006">
        <w:rPr>
          <w:rFonts w:cstheme="minorHAnsi"/>
          <w:iCs w:val="0"/>
          <w:sz w:val="22"/>
          <w:szCs w:val="22"/>
        </w:rPr>
        <w:t>(</w:t>
      </w:r>
      <w:proofErr w:type="spellStart"/>
      <w:r w:rsidRPr="00ED6006">
        <w:rPr>
          <w:rFonts w:cstheme="minorHAnsi"/>
          <w:iCs w:val="0"/>
          <w:sz w:val="22"/>
          <w:szCs w:val="22"/>
        </w:rPr>
        <w:t>nMDS</w:t>
      </w:r>
      <w:proofErr w:type="spellEnd"/>
      <w:r w:rsidRPr="00ED6006">
        <w:rPr>
          <w:rFonts w:cstheme="minorHAnsi"/>
          <w:iCs w:val="0"/>
          <w:sz w:val="22"/>
          <w:szCs w:val="22"/>
        </w:rPr>
        <w:t xml:space="preserve">) plot of the Gower dissimilarity measure of fish community dissimilarities for current category or depth transects. Each symbol represents a replicate transect. The shape represents the transect depth (circle for </w:t>
      </w:r>
      <w:proofErr w:type="gramStart"/>
      <w:r w:rsidRPr="00ED6006">
        <w:rPr>
          <w:rFonts w:cstheme="minorHAnsi"/>
          <w:iCs w:val="0"/>
          <w:sz w:val="22"/>
          <w:szCs w:val="22"/>
        </w:rPr>
        <w:t>3 meter</w:t>
      </w:r>
      <w:proofErr w:type="gramEnd"/>
      <w:r w:rsidRPr="00ED6006">
        <w:rPr>
          <w:rFonts w:cstheme="minorHAnsi"/>
          <w:iCs w:val="0"/>
          <w:sz w:val="22"/>
          <w:szCs w:val="22"/>
        </w:rPr>
        <w:t xml:space="preserve"> depth and triangle for 15 meter depth) and colour represents current category (blue for low current and red for high current).</w:t>
      </w:r>
    </w:p>
    <w:p w14:paraId="7C619C4B" w14:textId="77777777" w:rsidR="006F1FC1" w:rsidRDefault="006F1FC1" w:rsidP="008E33E5">
      <w:pPr>
        <w:rPr>
          <w:i/>
          <w:iCs/>
          <w:sz w:val="24"/>
          <w:szCs w:val="24"/>
        </w:rPr>
      </w:pPr>
    </w:p>
    <w:p w14:paraId="44D2FC73" w14:textId="71AFB28C" w:rsidR="008E33E5" w:rsidRPr="00EC720C" w:rsidRDefault="008E33E5" w:rsidP="008E33E5">
      <w:pPr>
        <w:rPr>
          <w:i/>
          <w:iCs/>
          <w:sz w:val="24"/>
          <w:szCs w:val="24"/>
        </w:rPr>
      </w:pPr>
      <w:r w:rsidRPr="00EC720C">
        <w:rPr>
          <w:i/>
          <w:iCs/>
          <w:sz w:val="24"/>
          <w:szCs w:val="24"/>
        </w:rPr>
        <w:t xml:space="preserve">Fish </w:t>
      </w:r>
      <w:commentRangeStart w:id="11"/>
      <w:del w:id="12" w:author="Jill Campbell" w:date="2021-10-18T13:40:00Z">
        <w:r w:rsidDel="00025A43">
          <w:rPr>
            <w:i/>
            <w:iCs/>
            <w:sz w:val="24"/>
            <w:szCs w:val="24"/>
          </w:rPr>
          <w:delText>life histor</w:delText>
        </w:r>
        <w:commentRangeEnd w:id="11"/>
        <w:r w:rsidR="00025A43" w:rsidDel="00025A43">
          <w:rPr>
            <w:rStyle w:val="CommentReference"/>
            <w:rFonts w:ascii="Times New Roman" w:eastAsia="Times New Roman" w:hAnsi="Times New Roman" w:cs="Times New Roman"/>
          </w:rPr>
          <w:commentReference w:id="11"/>
        </w:r>
        <w:r w:rsidDel="00025A43">
          <w:rPr>
            <w:i/>
            <w:iCs/>
            <w:sz w:val="24"/>
            <w:szCs w:val="24"/>
          </w:rPr>
          <w:delText>y</w:delText>
        </w:r>
      </w:del>
      <w:ins w:id="13" w:author="Jill Campbell" w:date="2021-10-18T13:40:00Z">
        <w:r w:rsidR="00025A43">
          <w:rPr>
            <w:i/>
            <w:iCs/>
            <w:sz w:val="24"/>
            <w:szCs w:val="24"/>
          </w:rPr>
          <w:t>length</w:t>
        </w:r>
      </w:ins>
      <w:r>
        <w:rPr>
          <w:i/>
          <w:iCs/>
          <w:sz w:val="24"/>
          <w:szCs w:val="24"/>
        </w:rPr>
        <w:t xml:space="preserve"> analyses</w:t>
      </w:r>
    </w:p>
    <w:p w14:paraId="251D73C6" w14:textId="3961EEAF" w:rsidR="00227834" w:rsidRDefault="00227834" w:rsidP="008E33E5"/>
    <w:p w14:paraId="5E465398" w14:textId="1D76F52E" w:rsidR="006F1FC1" w:rsidRPr="006F1FC1" w:rsidRDefault="006F1FC1" w:rsidP="006F1FC1">
      <w:pPr>
        <w:pStyle w:val="Caption"/>
        <w:keepNext/>
        <w:rPr>
          <w:rFonts w:cstheme="minorHAnsi"/>
          <w:b/>
          <w:bCs/>
          <w:iCs w:val="0"/>
          <w:sz w:val="22"/>
          <w:szCs w:val="22"/>
        </w:rPr>
      </w:pPr>
      <w:commentRangeStart w:id="14"/>
      <w:r w:rsidRPr="006F1FC1">
        <w:rPr>
          <w:rFonts w:cstheme="minorHAnsi"/>
          <w:b/>
          <w:bCs/>
          <w:iCs w:val="0"/>
          <w:sz w:val="22"/>
          <w:szCs w:val="22"/>
        </w:rPr>
        <w:lastRenderedPageBreak/>
        <w:t>Appendix</w:t>
      </w:r>
      <w:commentRangeEnd w:id="14"/>
      <w:r>
        <w:rPr>
          <w:rStyle w:val="CommentReference"/>
          <w:rFonts w:ascii="Times New Roman" w:eastAsia="Times New Roman" w:hAnsi="Times New Roman" w:cs="Times New Roman"/>
          <w:iCs w:val="0"/>
        </w:rPr>
        <w:commentReference w:id="14"/>
      </w:r>
    </w:p>
    <w:p w14:paraId="2D912023" w14:textId="0C5CC6E1" w:rsidR="006F1FC1" w:rsidRPr="0009620C" w:rsidRDefault="006F1FC1" w:rsidP="006F1FC1">
      <w:pPr>
        <w:pStyle w:val="Caption"/>
        <w:keepNext/>
        <w:rPr>
          <w:rFonts w:cstheme="minorHAnsi"/>
          <w:i/>
          <w:iCs w:val="0"/>
          <w:sz w:val="22"/>
          <w:szCs w:val="22"/>
        </w:rPr>
      </w:pPr>
      <w:r>
        <w:rPr>
          <w:rFonts w:cstheme="minorHAnsi"/>
          <w:iCs w:val="0"/>
          <w:sz w:val="22"/>
          <w:szCs w:val="22"/>
        </w:rPr>
        <w:t>A</w:t>
      </w:r>
      <w:r w:rsidRPr="0009620C">
        <w:rPr>
          <w:rFonts w:cstheme="minorHAnsi"/>
          <w:iCs w:val="0"/>
          <w:sz w:val="22"/>
          <w:szCs w:val="22"/>
        </w:rPr>
        <w:t>1: Species observed and their total recorded abundances. Species are grouped based on which transect depths they were observed on.</w:t>
      </w:r>
    </w:p>
    <w:tbl>
      <w:tblPr>
        <w:tblW w:w="8069" w:type="dxa"/>
        <w:jc w:val="center"/>
        <w:tblLook w:val="04A0" w:firstRow="1" w:lastRow="0" w:firstColumn="1" w:lastColumn="0" w:noHBand="0" w:noVBand="1"/>
      </w:tblPr>
      <w:tblGrid>
        <w:gridCol w:w="2967"/>
        <w:gridCol w:w="1230"/>
        <w:gridCol w:w="1290"/>
        <w:gridCol w:w="1291"/>
        <w:gridCol w:w="1291"/>
      </w:tblGrid>
      <w:tr w:rsidR="006F1FC1" w:rsidRPr="00382B1D" w14:paraId="45E5813F" w14:textId="77777777" w:rsidTr="00582A56">
        <w:trPr>
          <w:trHeight w:val="300"/>
          <w:jc w:val="center"/>
        </w:trPr>
        <w:tc>
          <w:tcPr>
            <w:tcW w:w="2967" w:type="dxa"/>
            <w:tcBorders>
              <w:top w:val="single" w:sz="12" w:space="0" w:color="auto"/>
              <w:left w:val="nil"/>
              <w:right w:val="nil"/>
            </w:tcBorders>
            <w:shd w:val="clear" w:color="auto" w:fill="auto"/>
            <w:noWrap/>
            <w:vAlign w:val="bottom"/>
          </w:tcPr>
          <w:p w14:paraId="338AA320" w14:textId="77777777" w:rsidR="006F1FC1" w:rsidRPr="00382B1D" w:rsidRDefault="006F1FC1" w:rsidP="00582A56">
            <w:pPr>
              <w:keepNext/>
              <w:keepLines/>
              <w:spacing w:after="0"/>
              <w:rPr>
                <w:rFonts w:cstheme="minorHAnsi"/>
                <w:lang w:eastAsia="en-CA"/>
              </w:rPr>
            </w:pPr>
          </w:p>
        </w:tc>
        <w:tc>
          <w:tcPr>
            <w:tcW w:w="1230" w:type="dxa"/>
            <w:tcBorders>
              <w:top w:val="single" w:sz="12" w:space="0" w:color="auto"/>
              <w:left w:val="nil"/>
              <w:right w:val="nil"/>
            </w:tcBorders>
            <w:shd w:val="clear" w:color="auto" w:fill="auto"/>
            <w:noWrap/>
            <w:vAlign w:val="bottom"/>
          </w:tcPr>
          <w:p w14:paraId="68A0D63E" w14:textId="77777777" w:rsidR="006F1FC1" w:rsidRPr="00382B1D" w:rsidRDefault="006F1FC1" w:rsidP="00582A56">
            <w:pPr>
              <w:keepNext/>
              <w:keepLines/>
              <w:spacing w:after="0"/>
              <w:jc w:val="center"/>
              <w:rPr>
                <w:rFonts w:cstheme="minorHAnsi"/>
                <w:lang w:eastAsia="en-CA"/>
              </w:rPr>
            </w:pPr>
          </w:p>
        </w:tc>
        <w:tc>
          <w:tcPr>
            <w:tcW w:w="2581" w:type="dxa"/>
            <w:gridSpan w:val="2"/>
            <w:tcBorders>
              <w:top w:val="single" w:sz="12" w:space="0" w:color="auto"/>
              <w:left w:val="nil"/>
              <w:right w:val="nil"/>
            </w:tcBorders>
          </w:tcPr>
          <w:p w14:paraId="7D47FDA2" w14:textId="77777777" w:rsidR="006F1FC1" w:rsidRDefault="006F1FC1" w:rsidP="00582A56">
            <w:pPr>
              <w:keepNext/>
              <w:keepLines/>
              <w:spacing w:after="0"/>
              <w:jc w:val="center"/>
              <w:rPr>
                <w:rFonts w:cstheme="minorHAnsi"/>
                <w:lang w:eastAsia="en-CA"/>
              </w:rPr>
            </w:pPr>
            <w:r>
              <w:rPr>
                <w:rFonts w:cstheme="minorHAnsi"/>
                <w:lang w:eastAsia="en-CA"/>
              </w:rPr>
              <w:t>Observed</w:t>
            </w:r>
          </w:p>
        </w:tc>
        <w:tc>
          <w:tcPr>
            <w:tcW w:w="1291" w:type="dxa"/>
            <w:tcBorders>
              <w:top w:val="single" w:sz="12" w:space="0" w:color="auto"/>
              <w:left w:val="nil"/>
              <w:right w:val="nil"/>
            </w:tcBorders>
          </w:tcPr>
          <w:p w14:paraId="4DDA2C62" w14:textId="77777777" w:rsidR="006F1FC1" w:rsidRDefault="006F1FC1" w:rsidP="00582A56">
            <w:pPr>
              <w:keepNext/>
              <w:keepLines/>
              <w:spacing w:after="0"/>
              <w:jc w:val="center"/>
              <w:rPr>
                <w:rFonts w:cstheme="minorHAnsi"/>
                <w:lang w:eastAsia="en-CA"/>
              </w:rPr>
            </w:pPr>
            <w:proofErr w:type="spellStart"/>
            <w:r>
              <w:rPr>
                <w:rFonts w:cstheme="minorHAnsi"/>
                <w:lang w:eastAsia="en-CA"/>
              </w:rPr>
              <w:t>FishBase</w:t>
            </w:r>
            <w:proofErr w:type="spellEnd"/>
          </w:p>
        </w:tc>
      </w:tr>
      <w:tr w:rsidR="006F1FC1" w:rsidRPr="00382B1D" w14:paraId="6ED3D7A1" w14:textId="77777777" w:rsidTr="00582A56">
        <w:trPr>
          <w:trHeight w:val="300"/>
          <w:jc w:val="center"/>
        </w:trPr>
        <w:tc>
          <w:tcPr>
            <w:tcW w:w="2967" w:type="dxa"/>
            <w:tcBorders>
              <w:left w:val="nil"/>
              <w:bottom w:val="single" w:sz="4" w:space="0" w:color="auto"/>
              <w:right w:val="nil"/>
            </w:tcBorders>
            <w:shd w:val="clear" w:color="auto" w:fill="auto"/>
            <w:noWrap/>
            <w:vAlign w:val="bottom"/>
            <w:hideMark/>
          </w:tcPr>
          <w:p w14:paraId="109C18F8" w14:textId="77777777" w:rsidR="006F1FC1" w:rsidRPr="00382B1D" w:rsidRDefault="006F1FC1" w:rsidP="00582A56">
            <w:pPr>
              <w:keepNext/>
              <w:keepLines/>
              <w:spacing w:after="0"/>
              <w:rPr>
                <w:rFonts w:cstheme="minorHAnsi"/>
                <w:lang w:eastAsia="en-CA"/>
              </w:rPr>
            </w:pPr>
            <w:r w:rsidRPr="00382B1D">
              <w:rPr>
                <w:rFonts w:cstheme="minorHAnsi"/>
                <w:lang w:eastAsia="en-CA"/>
              </w:rPr>
              <w:t>Species Name</w:t>
            </w:r>
          </w:p>
        </w:tc>
        <w:tc>
          <w:tcPr>
            <w:tcW w:w="1230" w:type="dxa"/>
            <w:tcBorders>
              <w:left w:val="nil"/>
              <w:bottom w:val="single" w:sz="4" w:space="0" w:color="auto"/>
              <w:right w:val="nil"/>
            </w:tcBorders>
            <w:shd w:val="clear" w:color="auto" w:fill="auto"/>
            <w:noWrap/>
            <w:vAlign w:val="bottom"/>
            <w:hideMark/>
          </w:tcPr>
          <w:p w14:paraId="4F7695B8"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Total Abundance</w:t>
            </w:r>
          </w:p>
        </w:tc>
        <w:tc>
          <w:tcPr>
            <w:tcW w:w="1290" w:type="dxa"/>
            <w:tcBorders>
              <w:left w:val="nil"/>
              <w:bottom w:val="single" w:sz="4" w:space="0" w:color="auto"/>
              <w:right w:val="nil"/>
            </w:tcBorders>
          </w:tcPr>
          <w:p w14:paraId="135A9375" w14:textId="77777777" w:rsidR="006F1FC1" w:rsidRPr="00382B1D" w:rsidRDefault="006F1FC1" w:rsidP="00582A56">
            <w:pPr>
              <w:keepNext/>
              <w:keepLines/>
              <w:spacing w:after="0"/>
              <w:jc w:val="center"/>
              <w:rPr>
                <w:rFonts w:cstheme="minorHAnsi"/>
                <w:lang w:eastAsia="en-CA"/>
              </w:rPr>
            </w:pPr>
            <w:r>
              <w:rPr>
                <w:rFonts w:cstheme="minorHAnsi"/>
                <w:lang w:eastAsia="en-CA"/>
              </w:rPr>
              <w:t>Minimum Length (cm)</w:t>
            </w:r>
          </w:p>
        </w:tc>
        <w:tc>
          <w:tcPr>
            <w:tcW w:w="1291" w:type="dxa"/>
            <w:tcBorders>
              <w:left w:val="nil"/>
              <w:bottom w:val="single" w:sz="4" w:space="0" w:color="auto"/>
              <w:right w:val="nil"/>
            </w:tcBorders>
          </w:tcPr>
          <w:p w14:paraId="14D79A4A" w14:textId="77777777" w:rsidR="006F1FC1" w:rsidRPr="00382B1D" w:rsidRDefault="006F1FC1" w:rsidP="00582A56">
            <w:pPr>
              <w:keepNext/>
              <w:keepLines/>
              <w:spacing w:after="0"/>
              <w:jc w:val="center"/>
              <w:rPr>
                <w:rFonts w:cstheme="minorHAnsi"/>
                <w:lang w:eastAsia="en-CA"/>
              </w:rPr>
            </w:pPr>
            <w:r>
              <w:rPr>
                <w:rFonts w:cstheme="minorHAnsi"/>
                <w:lang w:eastAsia="en-CA"/>
              </w:rPr>
              <w:t>Maximum Length (cm)</w:t>
            </w:r>
          </w:p>
        </w:tc>
        <w:tc>
          <w:tcPr>
            <w:tcW w:w="1291" w:type="dxa"/>
            <w:tcBorders>
              <w:left w:val="nil"/>
              <w:bottom w:val="single" w:sz="4" w:space="0" w:color="auto"/>
              <w:right w:val="nil"/>
            </w:tcBorders>
          </w:tcPr>
          <w:p w14:paraId="2E46D7DC" w14:textId="77777777" w:rsidR="006F1FC1" w:rsidRDefault="006F1FC1" w:rsidP="00582A56">
            <w:pPr>
              <w:keepNext/>
              <w:keepLines/>
              <w:spacing w:after="0"/>
              <w:jc w:val="center"/>
              <w:rPr>
                <w:rFonts w:cstheme="minorHAnsi"/>
                <w:lang w:eastAsia="en-CA"/>
              </w:rPr>
            </w:pPr>
            <w:r>
              <w:rPr>
                <w:rFonts w:cstheme="minorHAnsi"/>
                <w:lang w:eastAsia="en-CA"/>
              </w:rPr>
              <w:t>Maximum Length (cm)</w:t>
            </w:r>
          </w:p>
        </w:tc>
      </w:tr>
      <w:tr w:rsidR="006F1FC1" w:rsidRPr="00382B1D" w14:paraId="4851A5EA" w14:textId="77777777" w:rsidTr="00582A56">
        <w:trPr>
          <w:trHeight w:val="300"/>
          <w:jc w:val="center"/>
        </w:trPr>
        <w:tc>
          <w:tcPr>
            <w:tcW w:w="4197" w:type="dxa"/>
            <w:gridSpan w:val="2"/>
            <w:tcBorders>
              <w:top w:val="single" w:sz="4" w:space="0" w:color="auto"/>
              <w:left w:val="nil"/>
              <w:bottom w:val="nil"/>
              <w:right w:val="nil"/>
            </w:tcBorders>
            <w:shd w:val="clear" w:color="auto" w:fill="auto"/>
            <w:noWrap/>
            <w:vAlign w:val="center"/>
            <w:hideMark/>
          </w:tcPr>
          <w:p w14:paraId="50042AFB" w14:textId="77777777" w:rsidR="006F1FC1" w:rsidRPr="00382B1D" w:rsidRDefault="006F1FC1" w:rsidP="00582A56">
            <w:pPr>
              <w:keepNext/>
              <w:keepLines/>
              <w:spacing w:after="0"/>
              <w:rPr>
                <w:rFonts w:cstheme="minorHAnsi"/>
                <w:sz w:val="20"/>
                <w:lang w:eastAsia="en-CA"/>
              </w:rPr>
            </w:pPr>
            <w:r w:rsidRPr="00382B1D">
              <w:rPr>
                <w:rFonts w:cstheme="minorHAnsi"/>
                <w:sz w:val="20"/>
                <w:lang w:eastAsia="en-CA"/>
              </w:rPr>
              <w:t>Species observed at both depths</w:t>
            </w:r>
          </w:p>
        </w:tc>
        <w:tc>
          <w:tcPr>
            <w:tcW w:w="1290" w:type="dxa"/>
            <w:tcBorders>
              <w:top w:val="single" w:sz="4" w:space="0" w:color="auto"/>
              <w:left w:val="nil"/>
              <w:bottom w:val="nil"/>
              <w:right w:val="nil"/>
            </w:tcBorders>
          </w:tcPr>
          <w:p w14:paraId="4AF1C3D0" w14:textId="77777777" w:rsidR="006F1FC1" w:rsidRPr="00382B1D" w:rsidRDefault="006F1FC1" w:rsidP="00582A56">
            <w:pPr>
              <w:keepNext/>
              <w:keepLines/>
              <w:spacing w:after="0"/>
              <w:rPr>
                <w:rFonts w:cstheme="minorHAnsi"/>
                <w:sz w:val="20"/>
                <w:lang w:eastAsia="en-CA"/>
              </w:rPr>
            </w:pPr>
          </w:p>
        </w:tc>
        <w:tc>
          <w:tcPr>
            <w:tcW w:w="1291" w:type="dxa"/>
            <w:tcBorders>
              <w:top w:val="single" w:sz="4" w:space="0" w:color="auto"/>
              <w:left w:val="nil"/>
              <w:bottom w:val="nil"/>
              <w:right w:val="nil"/>
            </w:tcBorders>
          </w:tcPr>
          <w:p w14:paraId="37F1DA3B" w14:textId="77777777" w:rsidR="006F1FC1" w:rsidRPr="00382B1D" w:rsidRDefault="006F1FC1" w:rsidP="00582A56">
            <w:pPr>
              <w:keepNext/>
              <w:keepLines/>
              <w:spacing w:after="0"/>
              <w:rPr>
                <w:rFonts w:cstheme="minorHAnsi"/>
                <w:sz w:val="20"/>
                <w:lang w:eastAsia="en-CA"/>
              </w:rPr>
            </w:pPr>
          </w:p>
        </w:tc>
        <w:tc>
          <w:tcPr>
            <w:tcW w:w="1291" w:type="dxa"/>
            <w:tcBorders>
              <w:top w:val="single" w:sz="4" w:space="0" w:color="auto"/>
              <w:left w:val="nil"/>
              <w:bottom w:val="nil"/>
              <w:right w:val="nil"/>
            </w:tcBorders>
          </w:tcPr>
          <w:p w14:paraId="544DD0D7" w14:textId="77777777" w:rsidR="006F1FC1" w:rsidRPr="00382B1D" w:rsidRDefault="006F1FC1" w:rsidP="00582A56">
            <w:pPr>
              <w:keepNext/>
              <w:keepLines/>
              <w:spacing w:after="0"/>
              <w:rPr>
                <w:rFonts w:cstheme="minorHAnsi"/>
                <w:sz w:val="20"/>
                <w:lang w:eastAsia="en-CA"/>
              </w:rPr>
            </w:pPr>
          </w:p>
        </w:tc>
      </w:tr>
      <w:tr w:rsidR="006F1FC1" w:rsidRPr="00382B1D" w14:paraId="0BFEE179"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7F56EBBA"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Rhinogobiops</w:t>
            </w:r>
            <w:proofErr w:type="spellEnd"/>
            <w:r w:rsidRPr="00382B1D">
              <w:rPr>
                <w:rFonts w:cstheme="minorHAnsi"/>
                <w:i/>
                <w:iCs/>
                <w:sz w:val="20"/>
                <w:lang w:eastAsia="en-CA"/>
              </w:rPr>
              <w:t> </w:t>
            </w:r>
            <w:proofErr w:type="spellStart"/>
            <w:r w:rsidRPr="00382B1D">
              <w:rPr>
                <w:rFonts w:cstheme="minorHAnsi"/>
                <w:i/>
                <w:iCs/>
                <w:sz w:val="20"/>
                <w:lang w:eastAsia="en-CA"/>
              </w:rPr>
              <w:t>nicholsii</w:t>
            </w:r>
            <w:proofErr w:type="spellEnd"/>
          </w:p>
        </w:tc>
        <w:tc>
          <w:tcPr>
            <w:tcW w:w="1230" w:type="dxa"/>
            <w:tcBorders>
              <w:top w:val="nil"/>
              <w:left w:val="nil"/>
              <w:bottom w:val="nil"/>
              <w:right w:val="nil"/>
            </w:tcBorders>
            <w:shd w:val="clear" w:color="auto" w:fill="auto"/>
            <w:noWrap/>
            <w:vAlign w:val="bottom"/>
            <w:hideMark/>
          </w:tcPr>
          <w:p w14:paraId="449E4A16"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776</w:t>
            </w:r>
          </w:p>
        </w:tc>
        <w:tc>
          <w:tcPr>
            <w:tcW w:w="1290" w:type="dxa"/>
            <w:tcBorders>
              <w:top w:val="nil"/>
              <w:left w:val="nil"/>
              <w:bottom w:val="nil"/>
              <w:right w:val="nil"/>
            </w:tcBorders>
          </w:tcPr>
          <w:p w14:paraId="078D103A" w14:textId="77777777" w:rsidR="006F1FC1" w:rsidRPr="00382B1D" w:rsidRDefault="006F1FC1" w:rsidP="00582A56">
            <w:pPr>
              <w:keepNext/>
              <w:keepLines/>
              <w:spacing w:after="0"/>
              <w:jc w:val="center"/>
              <w:rPr>
                <w:rFonts w:cstheme="minorHAnsi"/>
                <w:lang w:eastAsia="en-CA"/>
              </w:rPr>
            </w:pPr>
            <w:r>
              <w:rPr>
                <w:rFonts w:cstheme="minorHAnsi"/>
                <w:lang w:eastAsia="en-CA"/>
              </w:rPr>
              <w:t>2</w:t>
            </w:r>
          </w:p>
        </w:tc>
        <w:tc>
          <w:tcPr>
            <w:tcW w:w="1291" w:type="dxa"/>
            <w:tcBorders>
              <w:top w:val="nil"/>
              <w:left w:val="nil"/>
              <w:bottom w:val="nil"/>
              <w:right w:val="nil"/>
            </w:tcBorders>
          </w:tcPr>
          <w:p w14:paraId="49B43991" w14:textId="77777777" w:rsidR="006F1FC1" w:rsidRPr="00382B1D" w:rsidRDefault="006F1FC1" w:rsidP="00582A56">
            <w:pPr>
              <w:keepNext/>
              <w:keepLines/>
              <w:spacing w:after="0"/>
              <w:jc w:val="center"/>
              <w:rPr>
                <w:rFonts w:cstheme="minorHAnsi"/>
                <w:lang w:eastAsia="en-CA"/>
              </w:rPr>
            </w:pPr>
            <w:r>
              <w:rPr>
                <w:rFonts w:cstheme="minorHAnsi"/>
                <w:lang w:eastAsia="en-CA"/>
              </w:rPr>
              <w:t>11</w:t>
            </w:r>
          </w:p>
        </w:tc>
        <w:tc>
          <w:tcPr>
            <w:tcW w:w="1291" w:type="dxa"/>
            <w:tcBorders>
              <w:top w:val="nil"/>
              <w:left w:val="nil"/>
              <w:bottom w:val="nil"/>
              <w:right w:val="nil"/>
            </w:tcBorders>
          </w:tcPr>
          <w:p w14:paraId="221147DE" w14:textId="77777777" w:rsidR="006F1FC1" w:rsidRDefault="006F1FC1" w:rsidP="00582A56">
            <w:pPr>
              <w:keepNext/>
              <w:keepLines/>
              <w:spacing w:after="0"/>
              <w:jc w:val="center"/>
              <w:rPr>
                <w:rFonts w:cstheme="minorHAnsi"/>
                <w:lang w:eastAsia="en-CA"/>
              </w:rPr>
            </w:pPr>
            <w:r>
              <w:rPr>
                <w:rFonts w:cstheme="minorHAnsi"/>
                <w:lang w:eastAsia="en-CA"/>
              </w:rPr>
              <w:t>15</w:t>
            </w:r>
          </w:p>
        </w:tc>
      </w:tr>
      <w:tr w:rsidR="006F1FC1" w:rsidRPr="00382B1D" w14:paraId="6F6B511C"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4C1C9FEB"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Artedius</w:t>
            </w:r>
            <w:proofErr w:type="spellEnd"/>
            <w:r w:rsidRPr="00382B1D">
              <w:rPr>
                <w:rFonts w:cstheme="minorHAnsi"/>
                <w:i/>
                <w:iCs/>
                <w:sz w:val="20"/>
                <w:lang w:eastAsia="en-CA"/>
              </w:rPr>
              <w:t> </w:t>
            </w:r>
            <w:proofErr w:type="spellStart"/>
            <w:r w:rsidRPr="00382B1D">
              <w:rPr>
                <w:rFonts w:cstheme="minorHAnsi"/>
                <w:i/>
                <w:iCs/>
                <w:sz w:val="20"/>
                <w:lang w:eastAsia="en-CA"/>
              </w:rPr>
              <w:t>harringtoni</w:t>
            </w:r>
            <w:proofErr w:type="spellEnd"/>
          </w:p>
        </w:tc>
        <w:tc>
          <w:tcPr>
            <w:tcW w:w="1230" w:type="dxa"/>
            <w:tcBorders>
              <w:top w:val="nil"/>
              <w:left w:val="nil"/>
              <w:bottom w:val="nil"/>
              <w:right w:val="nil"/>
            </w:tcBorders>
            <w:shd w:val="clear" w:color="auto" w:fill="auto"/>
            <w:noWrap/>
            <w:vAlign w:val="bottom"/>
            <w:hideMark/>
          </w:tcPr>
          <w:p w14:paraId="012FE6B9"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459</w:t>
            </w:r>
          </w:p>
        </w:tc>
        <w:tc>
          <w:tcPr>
            <w:tcW w:w="1290" w:type="dxa"/>
            <w:tcBorders>
              <w:top w:val="nil"/>
              <w:left w:val="nil"/>
              <w:bottom w:val="nil"/>
              <w:right w:val="nil"/>
            </w:tcBorders>
          </w:tcPr>
          <w:p w14:paraId="25B2ED59" w14:textId="77777777" w:rsidR="006F1FC1" w:rsidRPr="00382B1D" w:rsidRDefault="006F1FC1" w:rsidP="00582A56">
            <w:pPr>
              <w:keepNext/>
              <w:keepLines/>
              <w:spacing w:after="0"/>
              <w:jc w:val="center"/>
              <w:rPr>
                <w:rFonts w:cstheme="minorHAnsi"/>
                <w:lang w:eastAsia="en-CA"/>
              </w:rPr>
            </w:pPr>
            <w:r>
              <w:rPr>
                <w:rFonts w:cstheme="minorHAnsi"/>
                <w:lang w:eastAsia="en-CA"/>
              </w:rPr>
              <w:t>1</w:t>
            </w:r>
          </w:p>
        </w:tc>
        <w:tc>
          <w:tcPr>
            <w:tcW w:w="1291" w:type="dxa"/>
            <w:tcBorders>
              <w:top w:val="nil"/>
              <w:left w:val="nil"/>
              <w:bottom w:val="nil"/>
              <w:right w:val="nil"/>
            </w:tcBorders>
          </w:tcPr>
          <w:p w14:paraId="5C483444" w14:textId="77777777" w:rsidR="006F1FC1" w:rsidRPr="00382B1D" w:rsidRDefault="006F1FC1" w:rsidP="00582A56">
            <w:pPr>
              <w:keepNext/>
              <w:keepLines/>
              <w:spacing w:after="0"/>
              <w:jc w:val="center"/>
              <w:rPr>
                <w:rFonts w:cstheme="minorHAnsi"/>
                <w:lang w:eastAsia="en-CA"/>
              </w:rPr>
            </w:pPr>
            <w:r>
              <w:rPr>
                <w:rFonts w:cstheme="minorHAnsi"/>
                <w:lang w:eastAsia="en-CA"/>
              </w:rPr>
              <w:t>10</w:t>
            </w:r>
          </w:p>
        </w:tc>
        <w:tc>
          <w:tcPr>
            <w:tcW w:w="1291" w:type="dxa"/>
            <w:tcBorders>
              <w:top w:val="nil"/>
              <w:left w:val="nil"/>
              <w:bottom w:val="nil"/>
              <w:right w:val="nil"/>
            </w:tcBorders>
          </w:tcPr>
          <w:p w14:paraId="5909FE3D" w14:textId="77777777" w:rsidR="006F1FC1" w:rsidRDefault="006F1FC1" w:rsidP="00582A56">
            <w:pPr>
              <w:keepNext/>
              <w:keepLines/>
              <w:spacing w:after="0"/>
              <w:jc w:val="center"/>
              <w:rPr>
                <w:rFonts w:cstheme="minorHAnsi"/>
                <w:lang w:eastAsia="en-CA"/>
              </w:rPr>
            </w:pPr>
            <w:r>
              <w:rPr>
                <w:rFonts w:cstheme="minorHAnsi"/>
                <w:lang w:eastAsia="en-CA"/>
              </w:rPr>
              <w:t>10</w:t>
            </w:r>
          </w:p>
        </w:tc>
      </w:tr>
      <w:tr w:rsidR="006F1FC1" w:rsidRPr="00382B1D" w14:paraId="70CDDB13"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03138F0B"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Jordania</w:t>
            </w:r>
            <w:proofErr w:type="spellEnd"/>
            <w:r w:rsidRPr="00382B1D">
              <w:rPr>
                <w:rFonts w:cstheme="minorHAnsi"/>
                <w:i/>
                <w:iCs/>
                <w:sz w:val="20"/>
                <w:lang w:eastAsia="en-CA"/>
              </w:rPr>
              <w:t> </w:t>
            </w:r>
            <w:proofErr w:type="spellStart"/>
            <w:r w:rsidRPr="00382B1D">
              <w:rPr>
                <w:rFonts w:cstheme="minorHAnsi"/>
                <w:i/>
                <w:iCs/>
                <w:sz w:val="20"/>
                <w:lang w:eastAsia="en-CA"/>
              </w:rPr>
              <w:t>zonope</w:t>
            </w:r>
            <w:proofErr w:type="spellEnd"/>
          </w:p>
        </w:tc>
        <w:tc>
          <w:tcPr>
            <w:tcW w:w="1230" w:type="dxa"/>
            <w:tcBorders>
              <w:top w:val="nil"/>
              <w:left w:val="nil"/>
              <w:bottom w:val="nil"/>
              <w:right w:val="nil"/>
            </w:tcBorders>
            <w:shd w:val="clear" w:color="auto" w:fill="auto"/>
            <w:noWrap/>
            <w:vAlign w:val="bottom"/>
            <w:hideMark/>
          </w:tcPr>
          <w:p w14:paraId="206353D1"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153</w:t>
            </w:r>
          </w:p>
        </w:tc>
        <w:tc>
          <w:tcPr>
            <w:tcW w:w="1290" w:type="dxa"/>
            <w:tcBorders>
              <w:top w:val="nil"/>
              <w:left w:val="nil"/>
              <w:bottom w:val="nil"/>
              <w:right w:val="nil"/>
            </w:tcBorders>
          </w:tcPr>
          <w:p w14:paraId="1D9342F6" w14:textId="77777777" w:rsidR="006F1FC1" w:rsidRPr="00382B1D" w:rsidRDefault="006F1FC1" w:rsidP="00582A56">
            <w:pPr>
              <w:keepNext/>
              <w:keepLines/>
              <w:spacing w:after="0"/>
              <w:jc w:val="center"/>
              <w:rPr>
                <w:rFonts w:cstheme="minorHAnsi"/>
                <w:lang w:eastAsia="en-CA"/>
              </w:rPr>
            </w:pPr>
            <w:r>
              <w:rPr>
                <w:rFonts w:cstheme="minorHAnsi"/>
                <w:lang w:eastAsia="en-CA"/>
              </w:rPr>
              <w:t>2</w:t>
            </w:r>
          </w:p>
        </w:tc>
        <w:tc>
          <w:tcPr>
            <w:tcW w:w="1291" w:type="dxa"/>
            <w:tcBorders>
              <w:top w:val="nil"/>
              <w:left w:val="nil"/>
              <w:bottom w:val="nil"/>
              <w:right w:val="nil"/>
            </w:tcBorders>
          </w:tcPr>
          <w:p w14:paraId="357C8D2B" w14:textId="77777777" w:rsidR="006F1FC1" w:rsidRPr="00382B1D" w:rsidRDefault="006F1FC1" w:rsidP="00582A56">
            <w:pPr>
              <w:keepNext/>
              <w:keepLines/>
              <w:spacing w:after="0"/>
              <w:jc w:val="center"/>
              <w:rPr>
                <w:rFonts w:cstheme="minorHAnsi"/>
                <w:lang w:eastAsia="en-CA"/>
              </w:rPr>
            </w:pPr>
            <w:r>
              <w:rPr>
                <w:rFonts w:cstheme="minorHAnsi"/>
                <w:lang w:eastAsia="en-CA"/>
              </w:rPr>
              <w:t>14</w:t>
            </w:r>
          </w:p>
        </w:tc>
        <w:tc>
          <w:tcPr>
            <w:tcW w:w="1291" w:type="dxa"/>
            <w:tcBorders>
              <w:top w:val="nil"/>
              <w:left w:val="nil"/>
              <w:bottom w:val="nil"/>
              <w:right w:val="nil"/>
            </w:tcBorders>
          </w:tcPr>
          <w:p w14:paraId="06406E23" w14:textId="77777777" w:rsidR="006F1FC1" w:rsidRDefault="006F1FC1" w:rsidP="00582A56">
            <w:pPr>
              <w:keepNext/>
              <w:keepLines/>
              <w:spacing w:after="0"/>
              <w:jc w:val="center"/>
              <w:rPr>
                <w:rFonts w:cstheme="minorHAnsi"/>
                <w:lang w:eastAsia="en-CA"/>
              </w:rPr>
            </w:pPr>
            <w:r>
              <w:rPr>
                <w:rFonts w:cstheme="minorHAnsi"/>
                <w:lang w:eastAsia="en-CA"/>
              </w:rPr>
              <w:t>15</w:t>
            </w:r>
          </w:p>
        </w:tc>
      </w:tr>
      <w:tr w:rsidR="006F1FC1" w:rsidRPr="00382B1D" w14:paraId="0D7D0160"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245A681B"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Sebastes </w:t>
            </w:r>
            <w:proofErr w:type="spellStart"/>
            <w:r w:rsidRPr="00382B1D">
              <w:rPr>
                <w:rFonts w:cstheme="minorHAnsi"/>
                <w:i/>
                <w:iCs/>
                <w:sz w:val="20"/>
                <w:lang w:eastAsia="en-CA"/>
              </w:rPr>
              <w:t>caurinus</w:t>
            </w:r>
            <w:proofErr w:type="spellEnd"/>
          </w:p>
        </w:tc>
        <w:tc>
          <w:tcPr>
            <w:tcW w:w="1230" w:type="dxa"/>
            <w:tcBorders>
              <w:top w:val="nil"/>
              <w:left w:val="nil"/>
              <w:bottom w:val="nil"/>
              <w:right w:val="nil"/>
            </w:tcBorders>
            <w:shd w:val="clear" w:color="auto" w:fill="auto"/>
            <w:noWrap/>
            <w:vAlign w:val="bottom"/>
            <w:hideMark/>
          </w:tcPr>
          <w:p w14:paraId="3B58A58E"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86</w:t>
            </w:r>
          </w:p>
        </w:tc>
        <w:tc>
          <w:tcPr>
            <w:tcW w:w="1290" w:type="dxa"/>
            <w:tcBorders>
              <w:top w:val="nil"/>
              <w:left w:val="nil"/>
              <w:bottom w:val="nil"/>
              <w:right w:val="nil"/>
            </w:tcBorders>
          </w:tcPr>
          <w:p w14:paraId="52D418F1" w14:textId="77777777" w:rsidR="006F1FC1" w:rsidRPr="00382B1D" w:rsidRDefault="006F1FC1" w:rsidP="00582A56">
            <w:pPr>
              <w:keepNext/>
              <w:keepLines/>
              <w:spacing w:after="0"/>
              <w:jc w:val="center"/>
              <w:rPr>
                <w:rFonts w:cstheme="minorHAnsi"/>
                <w:lang w:eastAsia="en-CA"/>
              </w:rPr>
            </w:pPr>
            <w:r>
              <w:rPr>
                <w:rFonts w:cstheme="minorHAnsi"/>
                <w:lang w:eastAsia="en-CA"/>
              </w:rPr>
              <w:t>4</w:t>
            </w:r>
          </w:p>
        </w:tc>
        <w:tc>
          <w:tcPr>
            <w:tcW w:w="1291" w:type="dxa"/>
            <w:tcBorders>
              <w:top w:val="nil"/>
              <w:left w:val="nil"/>
              <w:bottom w:val="nil"/>
              <w:right w:val="nil"/>
            </w:tcBorders>
          </w:tcPr>
          <w:p w14:paraId="2DCDC605" w14:textId="77777777" w:rsidR="006F1FC1" w:rsidRPr="00382B1D" w:rsidRDefault="006F1FC1" w:rsidP="00582A56">
            <w:pPr>
              <w:keepNext/>
              <w:keepLines/>
              <w:spacing w:after="0"/>
              <w:jc w:val="center"/>
              <w:rPr>
                <w:rFonts w:cstheme="minorHAnsi"/>
                <w:lang w:eastAsia="en-CA"/>
              </w:rPr>
            </w:pPr>
            <w:r>
              <w:rPr>
                <w:rFonts w:cstheme="minorHAnsi"/>
                <w:lang w:eastAsia="en-CA"/>
              </w:rPr>
              <w:t>65</w:t>
            </w:r>
          </w:p>
        </w:tc>
        <w:tc>
          <w:tcPr>
            <w:tcW w:w="1291" w:type="dxa"/>
            <w:tcBorders>
              <w:top w:val="nil"/>
              <w:left w:val="nil"/>
              <w:bottom w:val="nil"/>
              <w:right w:val="nil"/>
            </w:tcBorders>
          </w:tcPr>
          <w:p w14:paraId="4A3279F1" w14:textId="77777777" w:rsidR="006F1FC1" w:rsidRDefault="006F1FC1" w:rsidP="00582A56">
            <w:pPr>
              <w:keepNext/>
              <w:keepLines/>
              <w:spacing w:after="0"/>
              <w:jc w:val="center"/>
              <w:rPr>
                <w:rFonts w:cstheme="minorHAnsi"/>
                <w:lang w:eastAsia="en-CA"/>
              </w:rPr>
            </w:pPr>
            <w:r>
              <w:rPr>
                <w:rFonts w:cstheme="minorHAnsi"/>
                <w:lang w:eastAsia="en-CA"/>
              </w:rPr>
              <w:t>58</w:t>
            </w:r>
          </w:p>
        </w:tc>
      </w:tr>
      <w:tr w:rsidR="006F1FC1" w:rsidRPr="00382B1D" w14:paraId="1BBD8943"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0FAA65CB"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Hexagrammos</w:t>
            </w:r>
            <w:proofErr w:type="spellEnd"/>
            <w:r w:rsidRPr="00382B1D">
              <w:rPr>
                <w:rFonts w:cstheme="minorHAnsi"/>
                <w:i/>
                <w:iCs/>
                <w:sz w:val="20"/>
                <w:lang w:eastAsia="en-CA"/>
              </w:rPr>
              <w:t> </w:t>
            </w:r>
            <w:proofErr w:type="spellStart"/>
            <w:r w:rsidRPr="00382B1D">
              <w:rPr>
                <w:rFonts w:cstheme="minorHAnsi"/>
                <w:i/>
                <w:iCs/>
                <w:sz w:val="20"/>
                <w:lang w:eastAsia="en-CA"/>
              </w:rPr>
              <w:t>decagrammus</w:t>
            </w:r>
            <w:proofErr w:type="spellEnd"/>
          </w:p>
        </w:tc>
        <w:tc>
          <w:tcPr>
            <w:tcW w:w="1230" w:type="dxa"/>
            <w:tcBorders>
              <w:top w:val="nil"/>
              <w:left w:val="nil"/>
              <w:bottom w:val="nil"/>
              <w:right w:val="nil"/>
            </w:tcBorders>
            <w:shd w:val="clear" w:color="auto" w:fill="auto"/>
            <w:noWrap/>
            <w:vAlign w:val="bottom"/>
            <w:hideMark/>
          </w:tcPr>
          <w:p w14:paraId="170FCCC7"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68</w:t>
            </w:r>
          </w:p>
        </w:tc>
        <w:tc>
          <w:tcPr>
            <w:tcW w:w="1290" w:type="dxa"/>
            <w:tcBorders>
              <w:top w:val="nil"/>
              <w:left w:val="nil"/>
              <w:bottom w:val="nil"/>
              <w:right w:val="nil"/>
            </w:tcBorders>
          </w:tcPr>
          <w:p w14:paraId="542FB254" w14:textId="77777777" w:rsidR="006F1FC1" w:rsidRPr="00382B1D" w:rsidRDefault="006F1FC1" w:rsidP="00582A56">
            <w:pPr>
              <w:keepNext/>
              <w:keepLines/>
              <w:spacing w:after="0"/>
              <w:jc w:val="center"/>
              <w:rPr>
                <w:rFonts w:cstheme="minorHAnsi"/>
                <w:lang w:eastAsia="en-CA"/>
              </w:rPr>
            </w:pPr>
            <w:r>
              <w:rPr>
                <w:rFonts w:cstheme="minorHAnsi"/>
                <w:lang w:eastAsia="en-CA"/>
              </w:rPr>
              <w:t>7</w:t>
            </w:r>
          </w:p>
        </w:tc>
        <w:tc>
          <w:tcPr>
            <w:tcW w:w="1291" w:type="dxa"/>
            <w:tcBorders>
              <w:top w:val="nil"/>
              <w:left w:val="nil"/>
              <w:bottom w:val="nil"/>
              <w:right w:val="nil"/>
            </w:tcBorders>
          </w:tcPr>
          <w:p w14:paraId="44D917A8" w14:textId="77777777" w:rsidR="006F1FC1" w:rsidRPr="00382B1D" w:rsidRDefault="006F1FC1" w:rsidP="00582A56">
            <w:pPr>
              <w:keepNext/>
              <w:keepLines/>
              <w:spacing w:after="0"/>
              <w:jc w:val="center"/>
              <w:rPr>
                <w:rFonts w:cstheme="minorHAnsi"/>
                <w:lang w:eastAsia="en-CA"/>
              </w:rPr>
            </w:pPr>
            <w:r>
              <w:rPr>
                <w:rFonts w:cstheme="minorHAnsi"/>
                <w:lang w:eastAsia="en-CA"/>
              </w:rPr>
              <w:t>52</w:t>
            </w:r>
          </w:p>
        </w:tc>
        <w:tc>
          <w:tcPr>
            <w:tcW w:w="1291" w:type="dxa"/>
            <w:tcBorders>
              <w:top w:val="nil"/>
              <w:left w:val="nil"/>
              <w:bottom w:val="nil"/>
              <w:right w:val="nil"/>
            </w:tcBorders>
          </w:tcPr>
          <w:p w14:paraId="576D6B63" w14:textId="77777777" w:rsidR="006F1FC1" w:rsidRDefault="006F1FC1" w:rsidP="00582A56">
            <w:pPr>
              <w:keepNext/>
              <w:keepLines/>
              <w:spacing w:after="0"/>
              <w:jc w:val="center"/>
              <w:rPr>
                <w:rFonts w:cstheme="minorHAnsi"/>
                <w:lang w:eastAsia="en-CA"/>
              </w:rPr>
            </w:pPr>
            <w:r>
              <w:rPr>
                <w:rFonts w:cstheme="minorHAnsi"/>
                <w:lang w:eastAsia="en-CA"/>
              </w:rPr>
              <w:t>61</w:t>
            </w:r>
          </w:p>
        </w:tc>
      </w:tr>
      <w:tr w:rsidR="006F1FC1" w:rsidRPr="00382B1D" w14:paraId="2A63CEEF"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51479014"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Oxylebius</w:t>
            </w:r>
            <w:proofErr w:type="spellEnd"/>
            <w:r w:rsidRPr="00382B1D">
              <w:rPr>
                <w:rFonts w:cstheme="minorHAnsi"/>
                <w:i/>
                <w:iCs/>
                <w:sz w:val="20"/>
                <w:lang w:eastAsia="en-CA"/>
              </w:rPr>
              <w:t> pictus</w:t>
            </w:r>
          </w:p>
        </w:tc>
        <w:tc>
          <w:tcPr>
            <w:tcW w:w="1230" w:type="dxa"/>
            <w:tcBorders>
              <w:top w:val="nil"/>
              <w:left w:val="nil"/>
              <w:bottom w:val="nil"/>
              <w:right w:val="nil"/>
            </w:tcBorders>
            <w:shd w:val="clear" w:color="auto" w:fill="auto"/>
            <w:noWrap/>
            <w:vAlign w:val="bottom"/>
            <w:hideMark/>
          </w:tcPr>
          <w:p w14:paraId="416F26B5"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37</w:t>
            </w:r>
          </w:p>
        </w:tc>
        <w:tc>
          <w:tcPr>
            <w:tcW w:w="1290" w:type="dxa"/>
            <w:tcBorders>
              <w:top w:val="nil"/>
              <w:left w:val="nil"/>
              <w:bottom w:val="nil"/>
              <w:right w:val="nil"/>
            </w:tcBorders>
          </w:tcPr>
          <w:p w14:paraId="602CC69E" w14:textId="77777777" w:rsidR="006F1FC1" w:rsidRPr="00382B1D" w:rsidRDefault="006F1FC1" w:rsidP="00582A56">
            <w:pPr>
              <w:keepNext/>
              <w:keepLines/>
              <w:spacing w:after="0"/>
              <w:jc w:val="center"/>
              <w:rPr>
                <w:rFonts w:cstheme="minorHAnsi"/>
                <w:lang w:eastAsia="en-CA"/>
              </w:rPr>
            </w:pPr>
            <w:r>
              <w:rPr>
                <w:rFonts w:cstheme="minorHAnsi"/>
                <w:lang w:eastAsia="en-CA"/>
              </w:rPr>
              <w:t>9</w:t>
            </w:r>
          </w:p>
        </w:tc>
        <w:tc>
          <w:tcPr>
            <w:tcW w:w="1291" w:type="dxa"/>
            <w:tcBorders>
              <w:top w:val="nil"/>
              <w:left w:val="nil"/>
              <w:bottom w:val="nil"/>
              <w:right w:val="nil"/>
            </w:tcBorders>
          </w:tcPr>
          <w:p w14:paraId="30CC8593" w14:textId="77777777" w:rsidR="006F1FC1" w:rsidRPr="00382B1D" w:rsidRDefault="006F1FC1" w:rsidP="00582A56">
            <w:pPr>
              <w:keepNext/>
              <w:keepLines/>
              <w:spacing w:after="0"/>
              <w:jc w:val="center"/>
              <w:rPr>
                <w:rFonts w:cstheme="minorHAnsi"/>
                <w:lang w:eastAsia="en-CA"/>
              </w:rPr>
            </w:pPr>
            <w:r>
              <w:rPr>
                <w:rFonts w:cstheme="minorHAnsi"/>
                <w:lang w:eastAsia="en-CA"/>
              </w:rPr>
              <w:t>14</w:t>
            </w:r>
          </w:p>
        </w:tc>
        <w:tc>
          <w:tcPr>
            <w:tcW w:w="1291" w:type="dxa"/>
            <w:tcBorders>
              <w:top w:val="nil"/>
              <w:left w:val="nil"/>
              <w:bottom w:val="nil"/>
              <w:right w:val="nil"/>
            </w:tcBorders>
          </w:tcPr>
          <w:p w14:paraId="312D1AA4" w14:textId="77777777" w:rsidR="006F1FC1" w:rsidRDefault="006F1FC1" w:rsidP="00582A56">
            <w:pPr>
              <w:keepNext/>
              <w:keepLines/>
              <w:spacing w:after="0"/>
              <w:jc w:val="center"/>
              <w:rPr>
                <w:rFonts w:cstheme="minorHAnsi"/>
                <w:lang w:eastAsia="en-CA"/>
              </w:rPr>
            </w:pPr>
            <w:r>
              <w:rPr>
                <w:rFonts w:cstheme="minorHAnsi"/>
                <w:lang w:eastAsia="en-CA"/>
              </w:rPr>
              <w:t>25</w:t>
            </w:r>
          </w:p>
        </w:tc>
      </w:tr>
      <w:tr w:rsidR="006F1FC1" w:rsidRPr="00382B1D" w14:paraId="05DCA7B8"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520679FE"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Chirolophis</w:t>
            </w:r>
            <w:proofErr w:type="spellEnd"/>
            <w:r w:rsidRPr="00382B1D">
              <w:rPr>
                <w:rFonts w:cstheme="minorHAnsi"/>
                <w:i/>
                <w:iCs/>
                <w:sz w:val="20"/>
                <w:lang w:eastAsia="en-CA"/>
              </w:rPr>
              <w:t> </w:t>
            </w:r>
            <w:proofErr w:type="spellStart"/>
            <w:r w:rsidRPr="00382B1D">
              <w:rPr>
                <w:rFonts w:cstheme="minorHAnsi"/>
                <w:i/>
                <w:iCs/>
                <w:sz w:val="20"/>
                <w:lang w:eastAsia="en-CA"/>
              </w:rPr>
              <w:t>nugator</w:t>
            </w:r>
            <w:proofErr w:type="spellEnd"/>
          </w:p>
        </w:tc>
        <w:tc>
          <w:tcPr>
            <w:tcW w:w="1230" w:type="dxa"/>
            <w:tcBorders>
              <w:top w:val="nil"/>
              <w:left w:val="nil"/>
              <w:bottom w:val="nil"/>
              <w:right w:val="nil"/>
            </w:tcBorders>
            <w:shd w:val="clear" w:color="auto" w:fill="auto"/>
            <w:noWrap/>
            <w:vAlign w:val="bottom"/>
            <w:hideMark/>
          </w:tcPr>
          <w:p w14:paraId="5D82F6F0"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7</w:t>
            </w:r>
          </w:p>
        </w:tc>
        <w:tc>
          <w:tcPr>
            <w:tcW w:w="1290" w:type="dxa"/>
            <w:tcBorders>
              <w:top w:val="nil"/>
              <w:left w:val="nil"/>
              <w:bottom w:val="nil"/>
              <w:right w:val="nil"/>
            </w:tcBorders>
          </w:tcPr>
          <w:p w14:paraId="04484416" w14:textId="77777777" w:rsidR="006F1FC1" w:rsidRPr="00382B1D" w:rsidRDefault="006F1FC1" w:rsidP="00582A56">
            <w:pPr>
              <w:keepNext/>
              <w:keepLines/>
              <w:spacing w:after="0"/>
              <w:jc w:val="center"/>
              <w:rPr>
                <w:rFonts w:cstheme="minorHAnsi"/>
                <w:lang w:eastAsia="en-CA"/>
              </w:rPr>
            </w:pPr>
            <w:r>
              <w:rPr>
                <w:rFonts w:cstheme="minorHAnsi"/>
                <w:lang w:eastAsia="en-CA"/>
              </w:rPr>
              <w:t>6</w:t>
            </w:r>
          </w:p>
        </w:tc>
        <w:tc>
          <w:tcPr>
            <w:tcW w:w="1291" w:type="dxa"/>
            <w:tcBorders>
              <w:top w:val="nil"/>
              <w:left w:val="nil"/>
              <w:bottom w:val="nil"/>
              <w:right w:val="nil"/>
            </w:tcBorders>
          </w:tcPr>
          <w:p w14:paraId="6368ACDF" w14:textId="77777777" w:rsidR="006F1FC1" w:rsidRPr="00382B1D" w:rsidRDefault="006F1FC1" w:rsidP="00582A56">
            <w:pPr>
              <w:keepNext/>
              <w:keepLines/>
              <w:spacing w:after="0"/>
              <w:jc w:val="center"/>
              <w:rPr>
                <w:rFonts w:cstheme="minorHAnsi"/>
                <w:lang w:eastAsia="en-CA"/>
              </w:rPr>
            </w:pPr>
            <w:r>
              <w:rPr>
                <w:rFonts w:cstheme="minorHAnsi"/>
                <w:lang w:eastAsia="en-CA"/>
              </w:rPr>
              <w:t>7</w:t>
            </w:r>
          </w:p>
        </w:tc>
        <w:tc>
          <w:tcPr>
            <w:tcW w:w="1291" w:type="dxa"/>
            <w:tcBorders>
              <w:top w:val="nil"/>
              <w:left w:val="nil"/>
              <w:bottom w:val="nil"/>
              <w:right w:val="nil"/>
            </w:tcBorders>
          </w:tcPr>
          <w:p w14:paraId="41BCDFA6" w14:textId="77777777" w:rsidR="006F1FC1" w:rsidRDefault="006F1FC1" w:rsidP="00582A56">
            <w:pPr>
              <w:keepNext/>
              <w:keepLines/>
              <w:spacing w:after="0"/>
              <w:jc w:val="center"/>
              <w:rPr>
                <w:rFonts w:cstheme="minorHAnsi"/>
                <w:lang w:eastAsia="en-CA"/>
              </w:rPr>
            </w:pPr>
            <w:r>
              <w:rPr>
                <w:rFonts w:cstheme="minorHAnsi"/>
                <w:lang w:eastAsia="en-CA"/>
              </w:rPr>
              <w:t>15</w:t>
            </w:r>
          </w:p>
        </w:tc>
      </w:tr>
      <w:tr w:rsidR="006F1FC1" w:rsidRPr="00382B1D" w14:paraId="5A6634E3"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7D1AEB19" w14:textId="77777777" w:rsidR="006F1FC1" w:rsidRPr="00382B1D" w:rsidRDefault="006F1FC1" w:rsidP="00582A56">
            <w:pPr>
              <w:keepNext/>
              <w:keepLines/>
              <w:spacing w:after="0"/>
              <w:rPr>
                <w:rFonts w:cstheme="minorHAnsi"/>
                <w:i/>
                <w:iCs/>
                <w:sz w:val="20"/>
                <w:lang w:eastAsia="en-CA"/>
              </w:rPr>
            </w:pPr>
            <w:bookmarkStart w:id="15" w:name="RANGE!H10"/>
            <w:r w:rsidRPr="00382B1D">
              <w:rPr>
                <w:rFonts w:cstheme="minorHAnsi"/>
                <w:i/>
                <w:iCs/>
                <w:sz w:val="20"/>
                <w:lang w:eastAsia="en-CA"/>
              </w:rPr>
              <w:t xml:space="preserve">   Pholis </w:t>
            </w:r>
            <w:proofErr w:type="spellStart"/>
            <w:r w:rsidRPr="00382B1D">
              <w:rPr>
                <w:rFonts w:cstheme="minorHAnsi"/>
                <w:i/>
                <w:iCs/>
                <w:sz w:val="20"/>
                <w:lang w:eastAsia="en-CA"/>
              </w:rPr>
              <w:t>laeta</w:t>
            </w:r>
            <w:bookmarkEnd w:id="15"/>
            <w:proofErr w:type="spellEnd"/>
          </w:p>
        </w:tc>
        <w:tc>
          <w:tcPr>
            <w:tcW w:w="1230" w:type="dxa"/>
            <w:tcBorders>
              <w:top w:val="nil"/>
              <w:left w:val="nil"/>
              <w:bottom w:val="nil"/>
              <w:right w:val="nil"/>
            </w:tcBorders>
            <w:shd w:val="clear" w:color="auto" w:fill="auto"/>
            <w:noWrap/>
            <w:vAlign w:val="bottom"/>
            <w:hideMark/>
          </w:tcPr>
          <w:p w14:paraId="0CBA1333"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7</w:t>
            </w:r>
          </w:p>
        </w:tc>
        <w:tc>
          <w:tcPr>
            <w:tcW w:w="1290" w:type="dxa"/>
            <w:tcBorders>
              <w:top w:val="nil"/>
              <w:left w:val="nil"/>
              <w:bottom w:val="nil"/>
              <w:right w:val="nil"/>
            </w:tcBorders>
          </w:tcPr>
          <w:p w14:paraId="597F3B68" w14:textId="77777777" w:rsidR="006F1FC1" w:rsidRPr="00382B1D" w:rsidRDefault="006F1FC1" w:rsidP="00582A56">
            <w:pPr>
              <w:keepNext/>
              <w:keepLines/>
              <w:spacing w:after="0"/>
              <w:jc w:val="center"/>
              <w:rPr>
                <w:rFonts w:cstheme="minorHAnsi"/>
                <w:lang w:eastAsia="en-CA"/>
              </w:rPr>
            </w:pPr>
            <w:r>
              <w:rPr>
                <w:rFonts w:cstheme="minorHAnsi"/>
                <w:lang w:eastAsia="en-CA"/>
              </w:rPr>
              <w:t>5</w:t>
            </w:r>
          </w:p>
        </w:tc>
        <w:tc>
          <w:tcPr>
            <w:tcW w:w="1291" w:type="dxa"/>
            <w:tcBorders>
              <w:top w:val="nil"/>
              <w:left w:val="nil"/>
              <w:bottom w:val="nil"/>
              <w:right w:val="nil"/>
            </w:tcBorders>
          </w:tcPr>
          <w:p w14:paraId="0116E13F" w14:textId="77777777" w:rsidR="006F1FC1" w:rsidRPr="00382B1D" w:rsidRDefault="006F1FC1" w:rsidP="00582A56">
            <w:pPr>
              <w:keepNext/>
              <w:keepLines/>
              <w:spacing w:after="0"/>
              <w:jc w:val="center"/>
              <w:rPr>
                <w:rFonts w:cstheme="minorHAnsi"/>
                <w:lang w:eastAsia="en-CA"/>
              </w:rPr>
            </w:pPr>
            <w:r>
              <w:rPr>
                <w:rFonts w:cstheme="minorHAnsi"/>
                <w:lang w:eastAsia="en-CA"/>
              </w:rPr>
              <w:t>13</w:t>
            </w:r>
          </w:p>
        </w:tc>
        <w:tc>
          <w:tcPr>
            <w:tcW w:w="1291" w:type="dxa"/>
            <w:tcBorders>
              <w:top w:val="nil"/>
              <w:left w:val="nil"/>
              <w:bottom w:val="nil"/>
              <w:right w:val="nil"/>
            </w:tcBorders>
          </w:tcPr>
          <w:p w14:paraId="65CBE6E8" w14:textId="77777777" w:rsidR="006F1FC1" w:rsidRDefault="006F1FC1" w:rsidP="00582A56">
            <w:pPr>
              <w:keepNext/>
              <w:keepLines/>
              <w:spacing w:after="0"/>
              <w:jc w:val="center"/>
              <w:rPr>
                <w:rFonts w:cstheme="minorHAnsi"/>
                <w:lang w:eastAsia="en-CA"/>
              </w:rPr>
            </w:pPr>
            <w:r>
              <w:rPr>
                <w:rFonts w:cstheme="minorHAnsi"/>
                <w:lang w:eastAsia="en-CA"/>
              </w:rPr>
              <w:t>25</w:t>
            </w:r>
          </w:p>
        </w:tc>
      </w:tr>
      <w:tr w:rsidR="006F1FC1" w:rsidRPr="00382B1D" w14:paraId="295B5608"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1E07CF45"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Hemilepidotus</w:t>
            </w:r>
            <w:proofErr w:type="spellEnd"/>
            <w:r w:rsidRPr="00382B1D">
              <w:rPr>
                <w:rFonts w:cstheme="minorHAnsi"/>
                <w:i/>
                <w:iCs/>
                <w:sz w:val="20"/>
                <w:lang w:eastAsia="en-CA"/>
              </w:rPr>
              <w:t> </w:t>
            </w:r>
            <w:proofErr w:type="spellStart"/>
            <w:r w:rsidRPr="00382B1D">
              <w:rPr>
                <w:rFonts w:cstheme="minorHAnsi"/>
                <w:i/>
                <w:iCs/>
                <w:sz w:val="20"/>
                <w:lang w:eastAsia="en-CA"/>
              </w:rPr>
              <w:t>hemilepidotus</w:t>
            </w:r>
            <w:proofErr w:type="spellEnd"/>
          </w:p>
        </w:tc>
        <w:tc>
          <w:tcPr>
            <w:tcW w:w="1230" w:type="dxa"/>
            <w:tcBorders>
              <w:top w:val="nil"/>
              <w:left w:val="nil"/>
              <w:bottom w:val="nil"/>
              <w:right w:val="nil"/>
            </w:tcBorders>
            <w:shd w:val="clear" w:color="auto" w:fill="auto"/>
            <w:noWrap/>
            <w:vAlign w:val="bottom"/>
            <w:hideMark/>
          </w:tcPr>
          <w:p w14:paraId="2CA745A3"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7</w:t>
            </w:r>
          </w:p>
        </w:tc>
        <w:tc>
          <w:tcPr>
            <w:tcW w:w="1290" w:type="dxa"/>
            <w:tcBorders>
              <w:top w:val="nil"/>
              <w:left w:val="nil"/>
              <w:bottom w:val="nil"/>
              <w:right w:val="nil"/>
            </w:tcBorders>
          </w:tcPr>
          <w:p w14:paraId="28274134" w14:textId="77777777" w:rsidR="006F1FC1" w:rsidRPr="00382B1D" w:rsidRDefault="006F1FC1" w:rsidP="00582A56">
            <w:pPr>
              <w:keepNext/>
              <w:keepLines/>
              <w:spacing w:after="0"/>
              <w:jc w:val="center"/>
              <w:rPr>
                <w:rFonts w:cstheme="minorHAnsi"/>
                <w:lang w:eastAsia="en-CA"/>
              </w:rPr>
            </w:pPr>
            <w:r>
              <w:rPr>
                <w:rFonts w:cstheme="minorHAnsi"/>
                <w:lang w:eastAsia="en-CA"/>
              </w:rPr>
              <w:t>8</w:t>
            </w:r>
          </w:p>
        </w:tc>
        <w:tc>
          <w:tcPr>
            <w:tcW w:w="1291" w:type="dxa"/>
            <w:tcBorders>
              <w:top w:val="nil"/>
              <w:left w:val="nil"/>
              <w:bottom w:val="nil"/>
              <w:right w:val="nil"/>
            </w:tcBorders>
          </w:tcPr>
          <w:p w14:paraId="04FD2A35" w14:textId="77777777" w:rsidR="006F1FC1" w:rsidRPr="00382B1D" w:rsidRDefault="006F1FC1" w:rsidP="00582A56">
            <w:pPr>
              <w:keepNext/>
              <w:keepLines/>
              <w:spacing w:after="0"/>
              <w:jc w:val="center"/>
              <w:rPr>
                <w:rFonts w:cstheme="minorHAnsi"/>
                <w:lang w:eastAsia="en-CA"/>
              </w:rPr>
            </w:pPr>
            <w:r>
              <w:rPr>
                <w:rFonts w:cstheme="minorHAnsi"/>
                <w:lang w:eastAsia="en-CA"/>
              </w:rPr>
              <w:t>22</w:t>
            </w:r>
          </w:p>
        </w:tc>
        <w:tc>
          <w:tcPr>
            <w:tcW w:w="1291" w:type="dxa"/>
            <w:tcBorders>
              <w:top w:val="nil"/>
              <w:left w:val="nil"/>
              <w:bottom w:val="nil"/>
              <w:right w:val="nil"/>
            </w:tcBorders>
          </w:tcPr>
          <w:p w14:paraId="7F48DD36" w14:textId="77777777" w:rsidR="006F1FC1" w:rsidRDefault="006F1FC1" w:rsidP="00582A56">
            <w:pPr>
              <w:keepNext/>
              <w:keepLines/>
              <w:spacing w:after="0"/>
              <w:jc w:val="center"/>
              <w:rPr>
                <w:rFonts w:cstheme="minorHAnsi"/>
                <w:lang w:eastAsia="en-CA"/>
              </w:rPr>
            </w:pPr>
            <w:r>
              <w:rPr>
                <w:rFonts w:cstheme="minorHAnsi"/>
                <w:lang w:eastAsia="en-CA"/>
              </w:rPr>
              <w:t>51</w:t>
            </w:r>
          </w:p>
        </w:tc>
      </w:tr>
      <w:tr w:rsidR="006F1FC1" w:rsidRPr="00382B1D" w14:paraId="263E496B"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30003CA9"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Anoplarchus</w:t>
            </w:r>
            <w:proofErr w:type="spellEnd"/>
            <w:r w:rsidRPr="00382B1D">
              <w:rPr>
                <w:rFonts w:cstheme="minorHAnsi"/>
                <w:i/>
                <w:iCs/>
                <w:sz w:val="20"/>
                <w:lang w:eastAsia="en-CA"/>
              </w:rPr>
              <w:t> sp.</w:t>
            </w:r>
          </w:p>
        </w:tc>
        <w:tc>
          <w:tcPr>
            <w:tcW w:w="1230" w:type="dxa"/>
            <w:tcBorders>
              <w:top w:val="nil"/>
              <w:left w:val="nil"/>
              <w:bottom w:val="nil"/>
              <w:right w:val="nil"/>
            </w:tcBorders>
            <w:shd w:val="clear" w:color="auto" w:fill="auto"/>
            <w:noWrap/>
            <w:vAlign w:val="bottom"/>
            <w:hideMark/>
          </w:tcPr>
          <w:p w14:paraId="1423EB60"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6</w:t>
            </w:r>
          </w:p>
        </w:tc>
        <w:tc>
          <w:tcPr>
            <w:tcW w:w="1290" w:type="dxa"/>
            <w:tcBorders>
              <w:top w:val="nil"/>
              <w:left w:val="nil"/>
              <w:bottom w:val="nil"/>
              <w:right w:val="nil"/>
            </w:tcBorders>
          </w:tcPr>
          <w:p w14:paraId="41097C65" w14:textId="77777777" w:rsidR="006F1FC1" w:rsidRPr="00382B1D" w:rsidRDefault="006F1FC1" w:rsidP="00582A56">
            <w:pPr>
              <w:keepNext/>
              <w:keepLines/>
              <w:spacing w:after="0"/>
              <w:jc w:val="center"/>
              <w:rPr>
                <w:rFonts w:cstheme="minorHAnsi"/>
                <w:lang w:eastAsia="en-CA"/>
              </w:rPr>
            </w:pPr>
            <w:r>
              <w:rPr>
                <w:rFonts w:cstheme="minorHAnsi"/>
                <w:lang w:eastAsia="en-CA"/>
              </w:rPr>
              <w:t>6</w:t>
            </w:r>
          </w:p>
        </w:tc>
        <w:tc>
          <w:tcPr>
            <w:tcW w:w="1291" w:type="dxa"/>
            <w:tcBorders>
              <w:top w:val="nil"/>
              <w:left w:val="nil"/>
              <w:bottom w:val="nil"/>
              <w:right w:val="nil"/>
            </w:tcBorders>
          </w:tcPr>
          <w:p w14:paraId="23F60336" w14:textId="77777777" w:rsidR="006F1FC1" w:rsidRPr="00382B1D" w:rsidRDefault="006F1FC1" w:rsidP="00582A56">
            <w:pPr>
              <w:keepNext/>
              <w:keepLines/>
              <w:spacing w:after="0"/>
              <w:jc w:val="center"/>
              <w:rPr>
                <w:rFonts w:cstheme="minorHAnsi"/>
                <w:lang w:eastAsia="en-CA"/>
              </w:rPr>
            </w:pPr>
            <w:r>
              <w:rPr>
                <w:rFonts w:cstheme="minorHAnsi"/>
                <w:lang w:eastAsia="en-CA"/>
              </w:rPr>
              <w:t>11</w:t>
            </w:r>
          </w:p>
        </w:tc>
        <w:tc>
          <w:tcPr>
            <w:tcW w:w="1291" w:type="dxa"/>
            <w:tcBorders>
              <w:top w:val="nil"/>
              <w:left w:val="nil"/>
              <w:bottom w:val="nil"/>
              <w:right w:val="nil"/>
            </w:tcBorders>
          </w:tcPr>
          <w:p w14:paraId="2FE60443" w14:textId="77777777" w:rsidR="006F1FC1" w:rsidRDefault="006F1FC1" w:rsidP="00582A56">
            <w:pPr>
              <w:keepNext/>
              <w:keepLines/>
              <w:spacing w:after="0"/>
              <w:jc w:val="center"/>
              <w:rPr>
                <w:rFonts w:cstheme="minorHAnsi"/>
                <w:lang w:eastAsia="en-CA"/>
              </w:rPr>
            </w:pPr>
            <w:r>
              <w:rPr>
                <w:rFonts w:cstheme="minorHAnsi"/>
                <w:lang w:eastAsia="en-CA"/>
              </w:rPr>
              <w:t>20</w:t>
            </w:r>
          </w:p>
        </w:tc>
      </w:tr>
      <w:tr w:rsidR="006F1FC1" w:rsidRPr="00382B1D" w14:paraId="507D264F"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3E9367DC"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Nautichthys</w:t>
            </w:r>
            <w:proofErr w:type="spellEnd"/>
            <w:r w:rsidRPr="00382B1D">
              <w:rPr>
                <w:rFonts w:cstheme="minorHAnsi"/>
                <w:i/>
                <w:iCs/>
                <w:sz w:val="20"/>
                <w:lang w:eastAsia="en-CA"/>
              </w:rPr>
              <w:t> </w:t>
            </w:r>
            <w:proofErr w:type="spellStart"/>
            <w:r w:rsidRPr="00382B1D">
              <w:rPr>
                <w:rFonts w:cstheme="minorHAnsi"/>
                <w:i/>
                <w:iCs/>
                <w:sz w:val="20"/>
                <w:lang w:eastAsia="en-CA"/>
              </w:rPr>
              <w:t>oculofasciatus</w:t>
            </w:r>
            <w:proofErr w:type="spellEnd"/>
          </w:p>
        </w:tc>
        <w:tc>
          <w:tcPr>
            <w:tcW w:w="1230" w:type="dxa"/>
            <w:tcBorders>
              <w:top w:val="nil"/>
              <w:left w:val="nil"/>
              <w:bottom w:val="nil"/>
              <w:right w:val="nil"/>
            </w:tcBorders>
            <w:shd w:val="clear" w:color="auto" w:fill="auto"/>
            <w:noWrap/>
            <w:vAlign w:val="bottom"/>
            <w:hideMark/>
          </w:tcPr>
          <w:p w14:paraId="38044288"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6</w:t>
            </w:r>
          </w:p>
        </w:tc>
        <w:tc>
          <w:tcPr>
            <w:tcW w:w="1290" w:type="dxa"/>
            <w:tcBorders>
              <w:top w:val="nil"/>
              <w:left w:val="nil"/>
              <w:bottom w:val="nil"/>
              <w:right w:val="nil"/>
            </w:tcBorders>
          </w:tcPr>
          <w:p w14:paraId="16792C8E" w14:textId="77777777" w:rsidR="006F1FC1" w:rsidRPr="00382B1D" w:rsidRDefault="006F1FC1" w:rsidP="00582A56">
            <w:pPr>
              <w:keepNext/>
              <w:keepLines/>
              <w:spacing w:after="0"/>
              <w:jc w:val="center"/>
              <w:rPr>
                <w:rFonts w:cstheme="minorHAnsi"/>
                <w:lang w:eastAsia="en-CA"/>
              </w:rPr>
            </w:pPr>
            <w:r>
              <w:rPr>
                <w:rFonts w:cstheme="minorHAnsi"/>
                <w:lang w:eastAsia="en-CA"/>
              </w:rPr>
              <w:t>5</w:t>
            </w:r>
          </w:p>
        </w:tc>
        <w:tc>
          <w:tcPr>
            <w:tcW w:w="1291" w:type="dxa"/>
            <w:tcBorders>
              <w:top w:val="nil"/>
              <w:left w:val="nil"/>
              <w:bottom w:val="nil"/>
              <w:right w:val="nil"/>
            </w:tcBorders>
          </w:tcPr>
          <w:p w14:paraId="41AF1290" w14:textId="77777777" w:rsidR="006F1FC1" w:rsidRPr="00382B1D" w:rsidRDefault="006F1FC1" w:rsidP="00582A56">
            <w:pPr>
              <w:keepNext/>
              <w:keepLines/>
              <w:spacing w:after="0"/>
              <w:jc w:val="center"/>
              <w:rPr>
                <w:rFonts w:cstheme="minorHAnsi"/>
                <w:lang w:eastAsia="en-CA"/>
              </w:rPr>
            </w:pPr>
            <w:r>
              <w:rPr>
                <w:rFonts w:cstheme="minorHAnsi"/>
                <w:lang w:eastAsia="en-CA"/>
              </w:rPr>
              <w:t>13</w:t>
            </w:r>
          </w:p>
        </w:tc>
        <w:tc>
          <w:tcPr>
            <w:tcW w:w="1291" w:type="dxa"/>
            <w:tcBorders>
              <w:top w:val="nil"/>
              <w:left w:val="nil"/>
              <w:bottom w:val="nil"/>
              <w:right w:val="nil"/>
            </w:tcBorders>
          </w:tcPr>
          <w:p w14:paraId="7467E305" w14:textId="77777777" w:rsidR="006F1FC1" w:rsidRDefault="006F1FC1" w:rsidP="00582A56">
            <w:pPr>
              <w:keepNext/>
              <w:keepLines/>
              <w:spacing w:after="0"/>
              <w:jc w:val="center"/>
              <w:rPr>
                <w:rFonts w:cstheme="minorHAnsi"/>
                <w:lang w:eastAsia="en-CA"/>
              </w:rPr>
            </w:pPr>
            <w:r>
              <w:rPr>
                <w:rFonts w:cstheme="minorHAnsi"/>
                <w:lang w:eastAsia="en-CA"/>
              </w:rPr>
              <w:t>20</w:t>
            </w:r>
          </w:p>
        </w:tc>
      </w:tr>
      <w:tr w:rsidR="006F1FC1" w:rsidRPr="00382B1D" w14:paraId="25E57570"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C338953"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Sebastes </w:t>
            </w:r>
            <w:proofErr w:type="spellStart"/>
            <w:r w:rsidRPr="00382B1D">
              <w:rPr>
                <w:rFonts w:cstheme="minorHAnsi"/>
                <w:i/>
                <w:iCs/>
                <w:sz w:val="20"/>
                <w:lang w:eastAsia="en-CA"/>
              </w:rPr>
              <w:t>auriculatus</w:t>
            </w:r>
            <w:proofErr w:type="spellEnd"/>
          </w:p>
        </w:tc>
        <w:tc>
          <w:tcPr>
            <w:tcW w:w="1230" w:type="dxa"/>
            <w:tcBorders>
              <w:top w:val="nil"/>
              <w:left w:val="nil"/>
              <w:bottom w:val="nil"/>
              <w:right w:val="nil"/>
            </w:tcBorders>
            <w:shd w:val="clear" w:color="auto" w:fill="auto"/>
            <w:noWrap/>
            <w:vAlign w:val="bottom"/>
            <w:hideMark/>
          </w:tcPr>
          <w:p w14:paraId="1028332F"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3</w:t>
            </w:r>
          </w:p>
        </w:tc>
        <w:tc>
          <w:tcPr>
            <w:tcW w:w="1290" w:type="dxa"/>
            <w:tcBorders>
              <w:top w:val="nil"/>
              <w:left w:val="nil"/>
              <w:bottom w:val="nil"/>
              <w:right w:val="nil"/>
            </w:tcBorders>
          </w:tcPr>
          <w:p w14:paraId="714059A1" w14:textId="77777777" w:rsidR="006F1FC1" w:rsidRPr="00382B1D" w:rsidRDefault="006F1FC1" w:rsidP="00582A56">
            <w:pPr>
              <w:keepNext/>
              <w:keepLines/>
              <w:spacing w:after="0"/>
              <w:jc w:val="center"/>
              <w:rPr>
                <w:rFonts w:cstheme="minorHAnsi"/>
                <w:lang w:eastAsia="en-CA"/>
              </w:rPr>
            </w:pPr>
            <w:r>
              <w:rPr>
                <w:rFonts w:cstheme="minorHAnsi"/>
                <w:lang w:eastAsia="en-CA"/>
              </w:rPr>
              <w:t>5</w:t>
            </w:r>
          </w:p>
        </w:tc>
        <w:tc>
          <w:tcPr>
            <w:tcW w:w="1291" w:type="dxa"/>
            <w:tcBorders>
              <w:top w:val="nil"/>
              <w:left w:val="nil"/>
              <w:bottom w:val="nil"/>
              <w:right w:val="nil"/>
            </w:tcBorders>
          </w:tcPr>
          <w:p w14:paraId="4CBB613C" w14:textId="77777777" w:rsidR="006F1FC1" w:rsidRPr="00382B1D" w:rsidRDefault="006F1FC1" w:rsidP="00582A56">
            <w:pPr>
              <w:keepNext/>
              <w:keepLines/>
              <w:spacing w:after="0"/>
              <w:jc w:val="center"/>
              <w:rPr>
                <w:rFonts w:cstheme="minorHAnsi"/>
                <w:lang w:eastAsia="en-CA"/>
              </w:rPr>
            </w:pPr>
            <w:r>
              <w:rPr>
                <w:rFonts w:cstheme="minorHAnsi"/>
                <w:lang w:eastAsia="en-CA"/>
              </w:rPr>
              <w:t>24</w:t>
            </w:r>
          </w:p>
        </w:tc>
        <w:tc>
          <w:tcPr>
            <w:tcW w:w="1291" w:type="dxa"/>
            <w:tcBorders>
              <w:top w:val="nil"/>
              <w:left w:val="nil"/>
              <w:bottom w:val="nil"/>
              <w:right w:val="nil"/>
            </w:tcBorders>
          </w:tcPr>
          <w:p w14:paraId="4B8E1C6E" w14:textId="77777777" w:rsidR="006F1FC1" w:rsidRDefault="006F1FC1" w:rsidP="00582A56">
            <w:pPr>
              <w:keepNext/>
              <w:keepLines/>
              <w:spacing w:after="0"/>
              <w:jc w:val="center"/>
              <w:rPr>
                <w:rFonts w:cstheme="minorHAnsi"/>
                <w:lang w:eastAsia="en-CA"/>
              </w:rPr>
            </w:pPr>
            <w:r>
              <w:rPr>
                <w:rFonts w:cstheme="minorHAnsi"/>
                <w:lang w:eastAsia="en-CA"/>
              </w:rPr>
              <w:t>56</w:t>
            </w:r>
          </w:p>
        </w:tc>
      </w:tr>
      <w:tr w:rsidR="006F1FC1" w:rsidRPr="00382B1D" w14:paraId="4FD46BDB" w14:textId="77777777" w:rsidTr="00582A56">
        <w:trPr>
          <w:trHeight w:val="288"/>
          <w:jc w:val="center"/>
        </w:trPr>
        <w:tc>
          <w:tcPr>
            <w:tcW w:w="2967" w:type="dxa"/>
            <w:tcBorders>
              <w:top w:val="nil"/>
              <w:left w:val="nil"/>
              <w:bottom w:val="nil"/>
              <w:right w:val="nil"/>
            </w:tcBorders>
            <w:shd w:val="clear" w:color="auto" w:fill="auto"/>
            <w:noWrap/>
            <w:vAlign w:val="bottom"/>
            <w:hideMark/>
          </w:tcPr>
          <w:p w14:paraId="6ED71C7B" w14:textId="77777777" w:rsidR="006F1FC1" w:rsidRPr="00382B1D" w:rsidRDefault="006F1FC1" w:rsidP="00582A56">
            <w:pPr>
              <w:keepNext/>
              <w:keepLines/>
              <w:spacing w:after="0"/>
              <w:rPr>
                <w:rFonts w:cstheme="minorHAnsi"/>
                <w:lang w:eastAsia="en-CA"/>
              </w:rPr>
            </w:pPr>
          </w:p>
        </w:tc>
        <w:tc>
          <w:tcPr>
            <w:tcW w:w="1230" w:type="dxa"/>
            <w:tcBorders>
              <w:top w:val="nil"/>
              <w:left w:val="nil"/>
              <w:bottom w:val="nil"/>
              <w:right w:val="nil"/>
            </w:tcBorders>
            <w:shd w:val="clear" w:color="auto" w:fill="auto"/>
            <w:noWrap/>
            <w:vAlign w:val="bottom"/>
            <w:hideMark/>
          </w:tcPr>
          <w:p w14:paraId="4D6C8FDF" w14:textId="77777777" w:rsidR="006F1FC1" w:rsidRPr="00382B1D" w:rsidRDefault="006F1FC1" w:rsidP="00582A56">
            <w:pPr>
              <w:keepNext/>
              <w:keepLines/>
              <w:spacing w:after="0"/>
              <w:rPr>
                <w:rFonts w:cstheme="minorHAnsi"/>
                <w:sz w:val="20"/>
                <w:lang w:eastAsia="en-CA"/>
              </w:rPr>
            </w:pPr>
          </w:p>
        </w:tc>
        <w:tc>
          <w:tcPr>
            <w:tcW w:w="1290" w:type="dxa"/>
            <w:tcBorders>
              <w:top w:val="nil"/>
              <w:left w:val="nil"/>
              <w:bottom w:val="nil"/>
              <w:right w:val="nil"/>
            </w:tcBorders>
          </w:tcPr>
          <w:p w14:paraId="58D83B25" w14:textId="77777777" w:rsidR="006F1FC1" w:rsidRPr="00382B1D"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7A61F22C" w14:textId="77777777" w:rsidR="006F1FC1" w:rsidRPr="00382B1D"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1A948C3B" w14:textId="77777777" w:rsidR="006F1FC1" w:rsidRPr="00382B1D" w:rsidRDefault="006F1FC1" w:rsidP="00582A56">
            <w:pPr>
              <w:keepNext/>
              <w:keepLines/>
              <w:spacing w:after="0"/>
              <w:rPr>
                <w:rFonts w:cstheme="minorHAnsi"/>
                <w:sz w:val="20"/>
                <w:lang w:eastAsia="en-CA"/>
              </w:rPr>
            </w:pPr>
          </w:p>
        </w:tc>
      </w:tr>
      <w:tr w:rsidR="006F1FC1" w:rsidRPr="00A0744E" w14:paraId="064D969E" w14:textId="77777777" w:rsidTr="00582A56">
        <w:trPr>
          <w:trHeight w:val="288"/>
          <w:jc w:val="center"/>
        </w:trPr>
        <w:tc>
          <w:tcPr>
            <w:tcW w:w="4197" w:type="dxa"/>
            <w:gridSpan w:val="2"/>
            <w:tcBorders>
              <w:top w:val="nil"/>
              <w:left w:val="nil"/>
              <w:bottom w:val="nil"/>
              <w:right w:val="nil"/>
            </w:tcBorders>
            <w:shd w:val="clear" w:color="auto" w:fill="auto"/>
            <w:noWrap/>
            <w:vAlign w:val="center"/>
            <w:hideMark/>
          </w:tcPr>
          <w:p w14:paraId="233A81C8" w14:textId="77777777" w:rsidR="006F1FC1" w:rsidRPr="00A0744E" w:rsidRDefault="006F1FC1" w:rsidP="00582A56">
            <w:pPr>
              <w:keepNext/>
              <w:keepLines/>
              <w:spacing w:after="0"/>
              <w:rPr>
                <w:rFonts w:cstheme="minorHAnsi"/>
                <w:sz w:val="20"/>
                <w:lang w:eastAsia="en-CA"/>
              </w:rPr>
            </w:pPr>
            <w:r w:rsidRPr="00A0744E">
              <w:rPr>
                <w:rFonts w:cstheme="minorHAnsi"/>
                <w:sz w:val="20"/>
                <w:lang w:eastAsia="en-CA"/>
              </w:rPr>
              <w:t xml:space="preserve">Only at </w:t>
            </w:r>
            <w:proofErr w:type="gramStart"/>
            <w:r w:rsidRPr="00A0744E">
              <w:rPr>
                <w:rFonts w:cstheme="minorHAnsi"/>
                <w:sz w:val="20"/>
                <w:lang w:eastAsia="en-CA"/>
              </w:rPr>
              <w:t>3 meter</w:t>
            </w:r>
            <w:proofErr w:type="gramEnd"/>
            <w:r w:rsidRPr="00A0744E">
              <w:rPr>
                <w:rFonts w:cstheme="minorHAnsi"/>
                <w:sz w:val="20"/>
                <w:lang w:eastAsia="en-CA"/>
              </w:rPr>
              <w:t xml:space="preserve"> depths</w:t>
            </w:r>
          </w:p>
        </w:tc>
        <w:tc>
          <w:tcPr>
            <w:tcW w:w="1290" w:type="dxa"/>
            <w:tcBorders>
              <w:top w:val="nil"/>
              <w:left w:val="nil"/>
              <w:bottom w:val="nil"/>
              <w:right w:val="nil"/>
            </w:tcBorders>
          </w:tcPr>
          <w:p w14:paraId="1691AB9A" w14:textId="77777777" w:rsidR="006F1FC1" w:rsidRPr="00A0744E"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6D70F388" w14:textId="77777777" w:rsidR="006F1FC1" w:rsidRPr="00A0744E"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213B9847" w14:textId="77777777" w:rsidR="006F1FC1" w:rsidRPr="00A0744E" w:rsidRDefault="006F1FC1" w:rsidP="00582A56">
            <w:pPr>
              <w:keepNext/>
              <w:keepLines/>
              <w:spacing w:after="0"/>
              <w:rPr>
                <w:rFonts w:cstheme="minorHAnsi"/>
                <w:sz w:val="20"/>
                <w:lang w:eastAsia="en-CA"/>
              </w:rPr>
            </w:pPr>
          </w:p>
        </w:tc>
      </w:tr>
      <w:tr w:rsidR="006F1FC1" w:rsidRPr="00382B1D" w14:paraId="332578E7"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997CF10"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Artedius</w:t>
            </w:r>
            <w:proofErr w:type="spellEnd"/>
            <w:r w:rsidRPr="00382B1D">
              <w:rPr>
                <w:rFonts w:cstheme="minorHAnsi"/>
                <w:i/>
                <w:iCs/>
                <w:sz w:val="20"/>
                <w:lang w:eastAsia="en-CA"/>
              </w:rPr>
              <w:t> lateralis</w:t>
            </w:r>
          </w:p>
        </w:tc>
        <w:tc>
          <w:tcPr>
            <w:tcW w:w="1230" w:type="dxa"/>
            <w:tcBorders>
              <w:top w:val="nil"/>
              <w:left w:val="nil"/>
              <w:bottom w:val="nil"/>
              <w:right w:val="nil"/>
            </w:tcBorders>
            <w:shd w:val="clear" w:color="auto" w:fill="auto"/>
            <w:noWrap/>
            <w:vAlign w:val="bottom"/>
            <w:hideMark/>
          </w:tcPr>
          <w:p w14:paraId="7FEF8455"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8</w:t>
            </w:r>
          </w:p>
        </w:tc>
        <w:tc>
          <w:tcPr>
            <w:tcW w:w="1290" w:type="dxa"/>
            <w:tcBorders>
              <w:top w:val="nil"/>
              <w:left w:val="nil"/>
              <w:bottom w:val="nil"/>
              <w:right w:val="nil"/>
            </w:tcBorders>
          </w:tcPr>
          <w:p w14:paraId="22B4A3D2" w14:textId="77777777" w:rsidR="006F1FC1" w:rsidRPr="00382B1D" w:rsidRDefault="006F1FC1" w:rsidP="00582A56">
            <w:pPr>
              <w:keepNext/>
              <w:keepLines/>
              <w:spacing w:after="0"/>
              <w:jc w:val="center"/>
              <w:rPr>
                <w:rFonts w:cstheme="minorHAnsi"/>
                <w:lang w:eastAsia="en-CA"/>
              </w:rPr>
            </w:pPr>
            <w:r>
              <w:rPr>
                <w:rFonts w:cstheme="minorHAnsi"/>
                <w:lang w:eastAsia="en-CA"/>
              </w:rPr>
              <w:t>3</w:t>
            </w:r>
          </w:p>
        </w:tc>
        <w:tc>
          <w:tcPr>
            <w:tcW w:w="1291" w:type="dxa"/>
            <w:tcBorders>
              <w:top w:val="nil"/>
              <w:left w:val="nil"/>
              <w:bottom w:val="nil"/>
              <w:right w:val="nil"/>
            </w:tcBorders>
          </w:tcPr>
          <w:p w14:paraId="06FD7B58" w14:textId="77777777" w:rsidR="006F1FC1" w:rsidRPr="00382B1D" w:rsidRDefault="006F1FC1" w:rsidP="00582A56">
            <w:pPr>
              <w:keepNext/>
              <w:keepLines/>
              <w:spacing w:after="0"/>
              <w:jc w:val="center"/>
              <w:rPr>
                <w:rFonts w:cstheme="minorHAnsi"/>
                <w:lang w:eastAsia="en-CA"/>
              </w:rPr>
            </w:pPr>
            <w:r>
              <w:rPr>
                <w:rFonts w:cstheme="minorHAnsi"/>
                <w:lang w:eastAsia="en-CA"/>
              </w:rPr>
              <w:t>10</w:t>
            </w:r>
          </w:p>
        </w:tc>
        <w:tc>
          <w:tcPr>
            <w:tcW w:w="1291" w:type="dxa"/>
            <w:tcBorders>
              <w:top w:val="nil"/>
              <w:left w:val="nil"/>
              <w:bottom w:val="nil"/>
              <w:right w:val="nil"/>
            </w:tcBorders>
          </w:tcPr>
          <w:p w14:paraId="4571A075" w14:textId="77777777" w:rsidR="006F1FC1" w:rsidRDefault="006F1FC1" w:rsidP="00582A56">
            <w:pPr>
              <w:keepNext/>
              <w:keepLines/>
              <w:spacing w:after="0"/>
              <w:jc w:val="center"/>
              <w:rPr>
                <w:rFonts w:cstheme="minorHAnsi"/>
                <w:lang w:eastAsia="en-CA"/>
              </w:rPr>
            </w:pPr>
            <w:r>
              <w:rPr>
                <w:rFonts w:cstheme="minorHAnsi"/>
                <w:lang w:eastAsia="en-CA"/>
              </w:rPr>
              <w:t>14</w:t>
            </w:r>
          </w:p>
        </w:tc>
      </w:tr>
      <w:tr w:rsidR="006F1FC1" w:rsidRPr="00382B1D" w14:paraId="67E5AF60"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3F9C0BF0"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Hexagrammos</w:t>
            </w:r>
            <w:proofErr w:type="spellEnd"/>
            <w:r w:rsidRPr="00382B1D">
              <w:rPr>
                <w:rFonts w:cstheme="minorHAnsi"/>
                <w:i/>
                <w:iCs/>
                <w:sz w:val="20"/>
                <w:lang w:eastAsia="en-CA"/>
              </w:rPr>
              <w:t> </w:t>
            </w:r>
            <w:proofErr w:type="spellStart"/>
            <w:r w:rsidRPr="00382B1D">
              <w:rPr>
                <w:rFonts w:cstheme="minorHAnsi"/>
                <w:i/>
                <w:iCs/>
                <w:sz w:val="20"/>
                <w:lang w:eastAsia="en-CA"/>
              </w:rPr>
              <w:t>stelleri</w:t>
            </w:r>
            <w:proofErr w:type="spellEnd"/>
            <w:r w:rsidRPr="00382B1D">
              <w:rPr>
                <w:rFonts w:cstheme="minorHAnsi"/>
                <w:i/>
                <w:iCs/>
                <w:sz w:val="20"/>
                <w:lang w:eastAsia="en-CA"/>
              </w:rPr>
              <w:t> </w:t>
            </w:r>
          </w:p>
        </w:tc>
        <w:tc>
          <w:tcPr>
            <w:tcW w:w="1230" w:type="dxa"/>
            <w:tcBorders>
              <w:top w:val="nil"/>
              <w:left w:val="nil"/>
              <w:bottom w:val="nil"/>
              <w:right w:val="nil"/>
            </w:tcBorders>
            <w:shd w:val="clear" w:color="auto" w:fill="auto"/>
            <w:noWrap/>
            <w:vAlign w:val="bottom"/>
            <w:hideMark/>
          </w:tcPr>
          <w:p w14:paraId="6082BDBE"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6</w:t>
            </w:r>
          </w:p>
        </w:tc>
        <w:tc>
          <w:tcPr>
            <w:tcW w:w="1290" w:type="dxa"/>
            <w:tcBorders>
              <w:top w:val="nil"/>
              <w:left w:val="nil"/>
              <w:bottom w:val="nil"/>
              <w:right w:val="nil"/>
            </w:tcBorders>
          </w:tcPr>
          <w:p w14:paraId="12B60DC6" w14:textId="77777777" w:rsidR="006F1FC1" w:rsidRPr="00382B1D" w:rsidRDefault="006F1FC1" w:rsidP="00582A56">
            <w:pPr>
              <w:keepNext/>
              <w:keepLines/>
              <w:spacing w:after="0"/>
              <w:jc w:val="center"/>
              <w:rPr>
                <w:rFonts w:cstheme="minorHAnsi"/>
                <w:lang w:eastAsia="en-CA"/>
              </w:rPr>
            </w:pPr>
            <w:r>
              <w:rPr>
                <w:rFonts w:cstheme="minorHAnsi"/>
                <w:lang w:eastAsia="en-CA"/>
              </w:rPr>
              <w:t>8</w:t>
            </w:r>
          </w:p>
        </w:tc>
        <w:tc>
          <w:tcPr>
            <w:tcW w:w="1291" w:type="dxa"/>
            <w:tcBorders>
              <w:top w:val="nil"/>
              <w:left w:val="nil"/>
              <w:bottom w:val="nil"/>
              <w:right w:val="nil"/>
            </w:tcBorders>
          </w:tcPr>
          <w:p w14:paraId="6D3B200C" w14:textId="77777777" w:rsidR="006F1FC1" w:rsidRPr="00382B1D" w:rsidRDefault="006F1FC1" w:rsidP="00582A56">
            <w:pPr>
              <w:keepNext/>
              <w:keepLines/>
              <w:spacing w:after="0"/>
              <w:jc w:val="center"/>
              <w:rPr>
                <w:rFonts w:cstheme="minorHAnsi"/>
                <w:lang w:eastAsia="en-CA"/>
              </w:rPr>
            </w:pPr>
            <w:r>
              <w:rPr>
                <w:rFonts w:cstheme="minorHAnsi"/>
                <w:lang w:eastAsia="en-CA"/>
              </w:rPr>
              <w:t>16</w:t>
            </w:r>
          </w:p>
        </w:tc>
        <w:tc>
          <w:tcPr>
            <w:tcW w:w="1291" w:type="dxa"/>
            <w:tcBorders>
              <w:top w:val="nil"/>
              <w:left w:val="nil"/>
              <w:bottom w:val="nil"/>
              <w:right w:val="nil"/>
            </w:tcBorders>
          </w:tcPr>
          <w:p w14:paraId="10495244" w14:textId="77777777" w:rsidR="006F1FC1" w:rsidRDefault="006F1FC1" w:rsidP="00582A56">
            <w:pPr>
              <w:keepNext/>
              <w:keepLines/>
              <w:spacing w:after="0"/>
              <w:jc w:val="center"/>
              <w:rPr>
                <w:rFonts w:cstheme="minorHAnsi"/>
                <w:lang w:eastAsia="en-CA"/>
              </w:rPr>
            </w:pPr>
            <w:r>
              <w:rPr>
                <w:rFonts w:cstheme="minorHAnsi"/>
                <w:lang w:eastAsia="en-CA"/>
              </w:rPr>
              <w:t>48</w:t>
            </w:r>
          </w:p>
        </w:tc>
      </w:tr>
      <w:tr w:rsidR="006F1FC1" w:rsidRPr="00382B1D" w14:paraId="4944BD7D"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7185EA50"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Gobiesox</w:t>
            </w:r>
            <w:proofErr w:type="spellEnd"/>
            <w:r w:rsidRPr="00382B1D">
              <w:rPr>
                <w:rFonts w:cstheme="minorHAnsi"/>
                <w:i/>
                <w:iCs/>
                <w:sz w:val="20"/>
                <w:lang w:eastAsia="en-CA"/>
              </w:rPr>
              <w:t> </w:t>
            </w:r>
            <w:proofErr w:type="spellStart"/>
            <w:r w:rsidRPr="00382B1D">
              <w:rPr>
                <w:rFonts w:cstheme="minorHAnsi"/>
                <w:i/>
                <w:iCs/>
                <w:sz w:val="20"/>
                <w:lang w:eastAsia="en-CA"/>
              </w:rPr>
              <w:t>maeandricus</w:t>
            </w:r>
            <w:proofErr w:type="spellEnd"/>
          </w:p>
        </w:tc>
        <w:tc>
          <w:tcPr>
            <w:tcW w:w="1230" w:type="dxa"/>
            <w:tcBorders>
              <w:top w:val="nil"/>
              <w:left w:val="nil"/>
              <w:bottom w:val="nil"/>
              <w:right w:val="nil"/>
            </w:tcBorders>
            <w:shd w:val="clear" w:color="auto" w:fill="auto"/>
            <w:noWrap/>
            <w:vAlign w:val="bottom"/>
            <w:hideMark/>
          </w:tcPr>
          <w:p w14:paraId="397AE33E"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5</w:t>
            </w:r>
          </w:p>
        </w:tc>
        <w:tc>
          <w:tcPr>
            <w:tcW w:w="1290" w:type="dxa"/>
            <w:tcBorders>
              <w:top w:val="nil"/>
              <w:left w:val="nil"/>
              <w:bottom w:val="nil"/>
              <w:right w:val="nil"/>
            </w:tcBorders>
          </w:tcPr>
          <w:p w14:paraId="3A6C95D2" w14:textId="77777777" w:rsidR="006F1FC1" w:rsidRPr="00382B1D" w:rsidRDefault="006F1FC1" w:rsidP="00582A56">
            <w:pPr>
              <w:keepNext/>
              <w:keepLines/>
              <w:spacing w:after="0"/>
              <w:jc w:val="center"/>
              <w:rPr>
                <w:rFonts w:cstheme="minorHAnsi"/>
                <w:lang w:eastAsia="en-CA"/>
              </w:rPr>
            </w:pPr>
            <w:r>
              <w:rPr>
                <w:rFonts w:cstheme="minorHAnsi"/>
                <w:lang w:eastAsia="en-CA"/>
              </w:rPr>
              <w:t>4</w:t>
            </w:r>
          </w:p>
        </w:tc>
        <w:tc>
          <w:tcPr>
            <w:tcW w:w="1291" w:type="dxa"/>
            <w:tcBorders>
              <w:top w:val="nil"/>
              <w:left w:val="nil"/>
              <w:bottom w:val="nil"/>
              <w:right w:val="nil"/>
            </w:tcBorders>
          </w:tcPr>
          <w:p w14:paraId="72BC5A06" w14:textId="77777777" w:rsidR="006F1FC1" w:rsidRPr="00382B1D" w:rsidRDefault="006F1FC1" w:rsidP="00582A56">
            <w:pPr>
              <w:keepNext/>
              <w:keepLines/>
              <w:spacing w:after="0"/>
              <w:jc w:val="center"/>
              <w:rPr>
                <w:rFonts w:cstheme="minorHAnsi"/>
                <w:lang w:eastAsia="en-CA"/>
              </w:rPr>
            </w:pPr>
            <w:r>
              <w:rPr>
                <w:rFonts w:cstheme="minorHAnsi"/>
                <w:lang w:eastAsia="en-CA"/>
              </w:rPr>
              <w:t>10</w:t>
            </w:r>
          </w:p>
        </w:tc>
        <w:tc>
          <w:tcPr>
            <w:tcW w:w="1291" w:type="dxa"/>
            <w:tcBorders>
              <w:top w:val="nil"/>
              <w:left w:val="nil"/>
              <w:bottom w:val="nil"/>
              <w:right w:val="nil"/>
            </w:tcBorders>
          </w:tcPr>
          <w:p w14:paraId="3ED695FC" w14:textId="77777777" w:rsidR="006F1FC1" w:rsidRDefault="006F1FC1" w:rsidP="00582A56">
            <w:pPr>
              <w:keepNext/>
              <w:keepLines/>
              <w:spacing w:after="0"/>
              <w:jc w:val="center"/>
              <w:rPr>
                <w:rFonts w:cstheme="minorHAnsi"/>
                <w:lang w:eastAsia="en-CA"/>
              </w:rPr>
            </w:pPr>
            <w:r>
              <w:rPr>
                <w:rFonts w:cstheme="minorHAnsi"/>
                <w:lang w:eastAsia="en-CA"/>
              </w:rPr>
              <w:t>16</w:t>
            </w:r>
          </w:p>
        </w:tc>
      </w:tr>
      <w:tr w:rsidR="006F1FC1" w:rsidRPr="00382B1D" w14:paraId="2842C828"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D262F30"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Enophrys</w:t>
            </w:r>
            <w:proofErr w:type="spellEnd"/>
            <w:r w:rsidRPr="00382B1D">
              <w:rPr>
                <w:rFonts w:cstheme="minorHAnsi"/>
                <w:i/>
                <w:iCs/>
                <w:sz w:val="20"/>
                <w:lang w:eastAsia="en-CA"/>
              </w:rPr>
              <w:t> bison</w:t>
            </w:r>
          </w:p>
        </w:tc>
        <w:tc>
          <w:tcPr>
            <w:tcW w:w="1230" w:type="dxa"/>
            <w:tcBorders>
              <w:top w:val="nil"/>
              <w:left w:val="nil"/>
              <w:bottom w:val="nil"/>
              <w:right w:val="nil"/>
            </w:tcBorders>
            <w:shd w:val="clear" w:color="auto" w:fill="auto"/>
            <w:noWrap/>
            <w:vAlign w:val="bottom"/>
            <w:hideMark/>
          </w:tcPr>
          <w:p w14:paraId="6CED28EA"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1</w:t>
            </w:r>
          </w:p>
        </w:tc>
        <w:tc>
          <w:tcPr>
            <w:tcW w:w="1290" w:type="dxa"/>
            <w:tcBorders>
              <w:top w:val="nil"/>
              <w:left w:val="nil"/>
              <w:bottom w:val="nil"/>
              <w:right w:val="nil"/>
            </w:tcBorders>
          </w:tcPr>
          <w:p w14:paraId="6147892C" w14:textId="77777777" w:rsidR="006F1FC1" w:rsidRPr="00382B1D" w:rsidRDefault="006F1FC1" w:rsidP="00582A56">
            <w:pPr>
              <w:keepNext/>
              <w:keepLines/>
              <w:spacing w:after="0"/>
              <w:jc w:val="center"/>
              <w:rPr>
                <w:rFonts w:cstheme="minorHAnsi"/>
                <w:lang w:eastAsia="en-CA"/>
              </w:rPr>
            </w:pPr>
            <w:r>
              <w:rPr>
                <w:rFonts w:cstheme="minorHAnsi"/>
                <w:lang w:eastAsia="en-CA"/>
              </w:rPr>
              <w:t>-</w:t>
            </w:r>
          </w:p>
        </w:tc>
        <w:tc>
          <w:tcPr>
            <w:tcW w:w="1291" w:type="dxa"/>
            <w:tcBorders>
              <w:top w:val="nil"/>
              <w:left w:val="nil"/>
              <w:bottom w:val="nil"/>
              <w:right w:val="nil"/>
            </w:tcBorders>
          </w:tcPr>
          <w:p w14:paraId="10665A0B" w14:textId="77777777" w:rsidR="006F1FC1" w:rsidRPr="00382B1D" w:rsidRDefault="006F1FC1" w:rsidP="00582A56">
            <w:pPr>
              <w:keepNext/>
              <w:keepLines/>
              <w:spacing w:after="0"/>
              <w:jc w:val="center"/>
              <w:rPr>
                <w:rFonts w:cstheme="minorHAnsi"/>
                <w:lang w:eastAsia="en-CA"/>
              </w:rPr>
            </w:pPr>
            <w:r>
              <w:rPr>
                <w:rFonts w:cstheme="minorHAnsi"/>
                <w:lang w:eastAsia="en-CA"/>
              </w:rPr>
              <w:t>23</w:t>
            </w:r>
          </w:p>
        </w:tc>
        <w:tc>
          <w:tcPr>
            <w:tcW w:w="1291" w:type="dxa"/>
            <w:tcBorders>
              <w:top w:val="nil"/>
              <w:left w:val="nil"/>
              <w:bottom w:val="nil"/>
              <w:right w:val="nil"/>
            </w:tcBorders>
          </w:tcPr>
          <w:p w14:paraId="4199118B" w14:textId="77777777" w:rsidR="006F1FC1" w:rsidRDefault="006F1FC1" w:rsidP="00582A56">
            <w:pPr>
              <w:keepNext/>
              <w:keepLines/>
              <w:spacing w:after="0"/>
              <w:jc w:val="center"/>
              <w:rPr>
                <w:rFonts w:cstheme="minorHAnsi"/>
                <w:lang w:eastAsia="en-CA"/>
              </w:rPr>
            </w:pPr>
            <w:r>
              <w:rPr>
                <w:rFonts w:cstheme="minorHAnsi"/>
                <w:lang w:eastAsia="en-CA"/>
              </w:rPr>
              <w:t>37</w:t>
            </w:r>
          </w:p>
        </w:tc>
      </w:tr>
      <w:tr w:rsidR="006F1FC1" w:rsidRPr="00382B1D" w14:paraId="537E2C1A"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25056506"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Rimicola</w:t>
            </w:r>
            <w:proofErr w:type="spellEnd"/>
            <w:r w:rsidRPr="00382B1D">
              <w:rPr>
                <w:rFonts w:cstheme="minorHAnsi"/>
                <w:i/>
                <w:iCs/>
                <w:sz w:val="20"/>
                <w:lang w:eastAsia="en-CA"/>
              </w:rPr>
              <w:t> </w:t>
            </w:r>
            <w:proofErr w:type="spellStart"/>
            <w:r w:rsidRPr="00382B1D">
              <w:rPr>
                <w:rFonts w:cstheme="minorHAnsi"/>
                <w:i/>
                <w:iCs/>
                <w:sz w:val="20"/>
                <w:lang w:eastAsia="en-CA"/>
              </w:rPr>
              <w:t>muscarum</w:t>
            </w:r>
            <w:proofErr w:type="spellEnd"/>
          </w:p>
        </w:tc>
        <w:tc>
          <w:tcPr>
            <w:tcW w:w="1230" w:type="dxa"/>
            <w:tcBorders>
              <w:top w:val="nil"/>
              <w:left w:val="nil"/>
              <w:bottom w:val="nil"/>
              <w:right w:val="nil"/>
            </w:tcBorders>
            <w:shd w:val="clear" w:color="auto" w:fill="auto"/>
            <w:noWrap/>
            <w:vAlign w:val="bottom"/>
            <w:hideMark/>
          </w:tcPr>
          <w:p w14:paraId="5B015D63"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1</w:t>
            </w:r>
          </w:p>
        </w:tc>
        <w:tc>
          <w:tcPr>
            <w:tcW w:w="1290" w:type="dxa"/>
            <w:tcBorders>
              <w:top w:val="nil"/>
              <w:left w:val="nil"/>
              <w:bottom w:val="nil"/>
              <w:right w:val="nil"/>
            </w:tcBorders>
          </w:tcPr>
          <w:p w14:paraId="5E68805F" w14:textId="77777777" w:rsidR="006F1FC1" w:rsidRPr="00382B1D" w:rsidRDefault="006F1FC1" w:rsidP="00582A56">
            <w:pPr>
              <w:keepNext/>
              <w:keepLines/>
              <w:spacing w:after="0"/>
              <w:jc w:val="center"/>
              <w:rPr>
                <w:rFonts w:cstheme="minorHAnsi"/>
                <w:lang w:eastAsia="en-CA"/>
              </w:rPr>
            </w:pPr>
            <w:r>
              <w:rPr>
                <w:rFonts w:cstheme="minorHAnsi"/>
                <w:lang w:eastAsia="en-CA"/>
              </w:rPr>
              <w:t>-</w:t>
            </w:r>
          </w:p>
        </w:tc>
        <w:tc>
          <w:tcPr>
            <w:tcW w:w="1291" w:type="dxa"/>
            <w:tcBorders>
              <w:top w:val="nil"/>
              <w:left w:val="nil"/>
              <w:bottom w:val="nil"/>
              <w:right w:val="nil"/>
            </w:tcBorders>
          </w:tcPr>
          <w:p w14:paraId="6A119B72" w14:textId="77777777" w:rsidR="006F1FC1" w:rsidRPr="00382B1D" w:rsidRDefault="006F1FC1" w:rsidP="00582A56">
            <w:pPr>
              <w:keepNext/>
              <w:keepLines/>
              <w:spacing w:after="0"/>
              <w:jc w:val="center"/>
              <w:rPr>
                <w:rFonts w:cstheme="minorHAnsi"/>
                <w:lang w:eastAsia="en-CA"/>
              </w:rPr>
            </w:pPr>
            <w:r>
              <w:rPr>
                <w:rFonts w:cstheme="minorHAnsi"/>
                <w:lang w:eastAsia="en-CA"/>
              </w:rPr>
              <w:t>3</w:t>
            </w:r>
          </w:p>
        </w:tc>
        <w:tc>
          <w:tcPr>
            <w:tcW w:w="1291" w:type="dxa"/>
            <w:tcBorders>
              <w:top w:val="nil"/>
              <w:left w:val="nil"/>
              <w:bottom w:val="nil"/>
              <w:right w:val="nil"/>
            </w:tcBorders>
          </w:tcPr>
          <w:p w14:paraId="40854393" w14:textId="77777777" w:rsidR="006F1FC1" w:rsidRDefault="006F1FC1" w:rsidP="00582A56">
            <w:pPr>
              <w:keepNext/>
              <w:keepLines/>
              <w:spacing w:after="0"/>
              <w:jc w:val="center"/>
              <w:rPr>
                <w:rFonts w:cstheme="minorHAnsi"/>
                <w:lang w:eastAsia="en-CA"/>
              </w:rPr>
            </w:pPr>
            <w:r>
              <w:rPr>
                <w:rFonts w:cstheme="minorHAnsi"/>
                <w:lang w:eastAsia="en-CA"/>
              </w:rPr>
              <w:t>7</w:t>
            </w:r>
          </w:p>
        </w:tc>
      </w:tr>
      <w:tr w:rsidR="006F1FC1" w:rsidRPr="00382B1D" w14:paraId="7A7A210E"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2A6EC926"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Syngnathus</w:t>
            </w:r>
            <w:proofErr w:type="spellEnd"/>
            <w:r w:rsidRPr="00382B1D">
              <w:rPr>
                <w:rFonts w:cstheme="minorHAnsi"/>
                <w:i/>
                <w:iCs/>
                <w:sz w:val="20"/>
                <w:lang w:eastAsia="en-CA"/>
              </w:rPr>
              <w:t> </w:t>
            </w:r>
            <w:proofErr w:type="spellStart"/>
            <w:r w:rsidRPr="00382B1D">
              <w:rPr>
                <w:rFonts w:cstheme="minorHAnsi"/>
                <w:i/>
                <w:iCs/>
                <w:sz w:val="20"/>
                <w:lang w:eastAsia="en-CA"/>
              </w:rPr>
              <w:t>leptorhynchus</w:t>
            </w:r>
            <w:proofErr w:type="spellEnd"/>
          </w:p>
        </w:tc>
        <w:tc>
          <w:tcPr>
            <w:tcW w:w="1230" w:type="dxa"/>
            <w:tcBorders>
              <w:top w:val="nil"/>
              <w:left w:val="nil"/>
              <w:bottom w:val="nil"/>
              <w:right w:val="nil"/>
            </w:tcBorders>
            <w:shd w:val="clear" w:color="auto" w:fill="auto"/>
            <w:noWrap/>
            <w:vAlign w:val="bottom"/>
            <w:hideMark/>
          </w:tcPr>
          <w:p w14:paraId="77277943"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1</w:t>
            </w:r>
          </w:p>
        </w:tc>
        <w:tc>
          <w:tcPr>
            <w:tcW w:w="1290" w:type="dxa"/>
            <w:tcBorders>
              <w:top w:val="nil"/>
              <w:left w:val="nil"/>
              <w:bottom w:val="nil"/>
              <w:right w:val="nil"/>
            </w:tcBorders>
          </w:tcPr>
          <w:p w14:paraId="406403F7" w14:textId="77777777" w:rsidR="006F1FC1" w:rsidRPr="00382B1D" w:rsidRDefault="006F1FC1" w:rsidP="00582A56">
            <w:pPr>
              <w:keepNext/>
              <w:keepLines/>
              <w:spacing w:after="0"/>
              <w:jc w:val="center"/>
              <w:rPr>
                <w:rFonts w:cstheme="minorHAnsi"/>
                <w:lang w:eastAsia="en-CA"/>
              </w:rPr>
            </w:pPr>
            <w:r>
              <w:rPr>
                <w:rFonts w:cstheme="minorHAnsi"/>
                <w:lang w:eastAsia="en-CA"/>
              </w:rPr>
              <w:t>-</w:t>
            </w:r>
          </w:p>
        </w:tc>
        <w:tc>
          <w:tcPr>
            <w:tcW w:w="1291" w:type="dxa"/>
            <w:tcBorders>
              <w:top w:val="nil"/>
              <w:left w:val="nil"/>
              <w:bottom w:val="nil"/>
              <w:right w:val="nil"/>
            </w:tcBorders>
          </w:tcPr>
          <w:p w14:paraId="57F8E1B0" w14:textId="77777777" w:rsidR="006F1FC1" w:rsidRPr="00382B1D" w:rsidRDefault="006F1FC1" w:rsidP="00582A56">
            <w:pPr>
              <w:keepNext/>
              <w:keepLines/>
              <w:spacing w:after="0"/>
              <w:jc w:val="center"/>
              <w:rPr>
                <w:rFonts w:cstheme="minorHAnsi"/>
                <w:lang w:eastAsia="en-CA"/>
              </w:rPr>
            </w:pPr>
            <w:r>
              <w:rPr>
                <w:rFonts w:cstheme="minorHAnsi"/>
                <w:lang w:eastAsia="en-CA"/>
              </w:rPr>
              <w:t>10</w:t>
            </w:r>
          </w:p>
        </w:tc>
        <w:tc>
          <w:tcPr>
            <w:tcW w:w="1291" w:type="dxa"/>
            <w:tcBorders>
              <w:top w:val="nil"/>
              <w:left w:val="nil"/>
              <w:bottom w:val="nil"/>
              <w:right w:val="nil"/>
            </w:tcBorders>
          </w:tcPr>
          <w:p w14:paraId="01F6F74E" w14:textId="77777777" w:rsidR="006F1FC1" w:rsidRDefault="006F1FC1" w:rsidP="00582A56">
            <w:pPr>
              <w:keepNext/>
              <w:keepLines/>
              <w:spacing w:after="0"/>
              <w:jc w:val="center"/>
              <w:rPr>
                <w:rFonts w:cstheme="minorHAnsi"/>
                <w:lang w:eastAsia="en-CA"/>
              </w:rPr>
            </w:pPr>
            <w:r>
              <w:rPr>
                <w:rFonts w:cstheme="minorHAnsi"/>
                <w:lang w:eastAsia="en-CA"/>
              </w:rPr>
              <w:t>33</w:t>
            </w:r>
          </w:p>
        </w:tc>
      </w:tr>
      <w:tr w:rsidR="006F1FC1" w:rsidRPr="00382B1D" w14:paraId="02CAACD9" w14:textId="77777777" w:rsidTr="00582A56">
        <w:trPr>
          <w:trHeight w:val="288"/>
          <w:jc w:val="center"/>
        </w:trPr>
        <w:tc>
          <w:tcPr>
            <w:tcW w:w="2967" w:type="dxa"/>
            <w:tcBorders>
              <w:top w:val="nil"/>
              <w:left w:val="nil"/>
              <w:bottom w:val="nil"/>
              <w:right w:val="nil"/>
            </w:tcBorders>
            <w:shd w:val="clear" w:color="auto" w:fill="auto"/>
            <w:noWrap/>
            <w:vAlign w:val="bottom"/>
            <w:hideMark/>
          </w:tcPr>
          <w:p w14:paraId="3A531F5C" w14:textId="77777777" w:rsidR="006F1FC1" w:rsidRPr="00382B1D" w:rsidRDefault="006F1FC1" w:rsidP="00582A56">
            <w:pPr>
              <w:keepNext/>
              <w:keepLines/>
              <w:spacing w:after="0"/>
              <w:rPr>
                <w:rFonts w:cstheme="minorHAnsi"/>
                <w:lang w:eastAsia="en-CA"/>
              </w:rPr>
            </w:pPr>
          </w:p>
        </w:tc>
        <w:tc>
          <w:tcPr>
            <w:tcW w:w="1230" w:type="dxa"/>
            <w:tcBorders>
              <w:top w:val="nil"/>
              <w:left w:val="nil"/>
              <w:bottom w:val="nil"/>
              <w:right w:val="nil"/>
            </w:tcBorders>
            <w:shd w:val="clear" w:color="auto" w:fill="auto"/>
            <w:noWrap/>
            <w:vAlign w:val="bottom"/>
            <w:hideMark/>
          </w:tcPr>
          <w:p w14:paraId="21E6CDFC" w14:textId="77777777" w:rsidR="006F1FC1" w:rsidRPr="00382B1D" w:rsidRDefault="006F1FC1" w:rsidP="00582A56">
            <w:pPr>
              <w:keepNext/>
              <w:keepLines/>
              <w:spacing w:after="0"/>
              <w:rPr>
                <w:rFonts w:cstheme="minorHAnsi"/>
                <w:sz w:val="20"/>
                <w:lang w:eastAsia="en-CA"/>
              </w:rPr>
            </w:pPr>
          </w:p>
        </w:tc>
        <w:tc>
          <w:tcPr>
            <w:tcW w:w="1290" w:type="dxa"/>
            <w:tcBorders>
              <w:top w:val="nil"/>
              <w:left w:val="nil"/>
              <w:bottom w:val="nil"/>
              <w:right w:val="nil"/>
            </w:tcBorders>
          </w:tcPr>
          <w:p w14:paraId="2E7913EA" w14:textId="77777777" w:rsidR="006F1FC1" w:rsidRPr="00382B1D"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75FDC9E7" w14:textId="77777777" w:rsidR="006F1FC1" w:rsidRPr="00382B1D"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24379137" w14:textId="77777777" w:rsidR="006F1FC1" w:rsidRPr="00382B1D" w:rsidRDefault="006F1FC1" w:rsidP="00582A56">
            <w:pPr>
              <w:keepNext/>
              <w:keepLines/>
              <w:spacing w:after="0"/>
              <w:rPr>
                <w:rFonts w:cstheme="minorHAnsi"/>
                <w:sz w:val="20"/>
                <w:lang w:eastAsia="en-CA"/>
              </w:rPr>
            </w:pPr>
          </w:p>
        </w:tc>
      </w:tr>
      <w:tr w:rsidR="006F1FC1" w:rsidRPr="00A0744E" w14:paraId="32F7BDCB" w14:textId="77777777" w:rsidTr="00582A56">
        <w:trPr>
          <w:trHeight w:val="288"/>
          <w:jc w:val="center"/>
        </w:trPr>
        <w:tc>
          <w:tcPr>
            <w:tcW w:w="4197" w:type="dxa"/>
            <w:gridSpan w:val="2"/>
            <w:tcBorders>
              <w:top w:val="nil"/>
              <w:left w:val="nil"/>
              <w:bottom w:val="nil"/>
              <w:right w:val="nil"/>
            </w:tcBorders>
            <w:shd w:val="clear" w:color="auto" w:fill="auto"/>
            <w:noWrap/>
            <w:vAlign w:val="center"/>
            <w:hideMark/>
          </w:tcPr>
          <w:p w14:paraId="3455A759" w14:textId="77777777" w:rsidR="006F1FC1" w:rsidRPr="00A0744E" w:rsidRDefault="006F1FC1" w:rsidP="00582A56">
            <w:pPr>
              <w:keepNext/>
              <w:keepLines/>
              <w:spacing w:after="0"/>
              <w:rPr>
                <w:rFonts w:cstheme="minorHAnsi"/>
                <w:sz w:val="20"/>
                <w:lang w:eastAsia="en-CA"/>
              </w:rPr>
            </w:pPr>
            <w:r w:rsidRPr="00A0744E">
              <w:rPr>
                <w:rFonts w:cstheme="minorHAnsi"/>
                <w:sz w:val="20"/>
                <w:lang w:eastAsia="en-CA"/>
              </w:rPr>
              <w:t xml:space="preserve">Only at </w:t>
            </w:r>
            <w:proofErr w:type="gramStart"/>
            <w:r w:rsidRPr="00A0744E">
              <w:rPr>
                <w:rFonts w:cstheme="minorHAnsi"/>
                <w:sz w:val="20"/>
                <w:lang w:eastAsia="en-CA"/>
              </w:rPr>
              <w:t>15 meter</w:t>
            </w:r>
            <w:proofErr w:type="gramEnd"/>
            <w:r w:rsidRPr="00A0744E">
              <w:rPr>
                <w:rFonts w:cstheme="minorHAnsi"/>
                <w:sz w:val="20"/>
                <w:lang w:eastAsia="en-CA"/>
              </w:rPr>
              <w:t xml:space="preserve"> depths</w:t>
            </w:r>
          </w:p>
        </w:tc>
        <w:tc>
          <w:tcPr>
            <w:tcW w:w="1290" w:type="dxa"/>
            <w:tcBorders>
              <w:top w:val="nil"/>
              <w:left w:val="nil"/>
              <w:bottom w:val="nil"/>
              <w:right w:val="nil"/>
            </w:tcBorders>
          </w:tcPr>
          <w:p w14:paraId="5501C2BF" w14:textId="77777777" w:rsidR="006F1FC1" w:rsidRPr="00A0744E"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3F98F9D2" w14:textId="77777777" w:rsidR="006F1FC1" w:rsidRPr="00A0744E" w:rsidRDefault="006F1FC1" w:rsidP="00582A56">
            <w:pPr>
              <w:keepNext/>
              <w:keepLines/>
              <w:spacing w:after="0"/>
              <w:rPr>
                <w:rFonts w:cstheme="minorHAnsi"/>
                <w:sz w:val="20"/>
                <w:lang w:eastAsia="en-CA"/>
              </w:rPr>
            </w:pPr>
          </w:p>
        </w:tc>
        <w:tc>
          <w:tcPr>
            <w:tcW w:w="1291" w:type="dxa"/>
            <w:tcBorders>
              <w:top w:val="nil"/>
              <w:left w:val="nil"/>
              <w:bottom w:val="nil"/>
              <w:right w:val="nil"/>
            </w:tcBorders>
          </w:tcPr>
          <w:p w14:paraId="6AB4BE5C" w14:textId="77777777" w:rsidR="006F1FC1" w:rsidRPr="00A0744E" w:rsidRDefault="006F1FC1" w:rsidP="00582A56">
            <w:pPr>
              <w:keepNext/>
              <w:keepLines/>
              <w:spacing w:after="0"/>
              <w:rPr>
                <w:rFonts w:cstheme="minorHAnsi"/>
                <w:sz w:val="20"/>
                <w:lang w:eastAsia="en-CA"/>
              </w:rPr>
            </w:pPr>
          </w:p>
        </w:tc>
      </w:tr>
      <w:tr w:rsidR="006F1FC1" w:rsidRPr="00382B1D" w14:paraId="6F9089FA"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6538DD93"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Sebastes </w:t>
            </w:r>
            <w:proofErr w:type="spellStart"/>
            <w:r w:rsidRPr="00382B1D">
              <w:rPr>
                <w:rFonts w:cstheme="minorHAnsi"/>
                <w:i/>
                <w:iCs/>
                <w:sz w:val="20"/>
                <w:lang w:eastAsia="en-CA"/>
              </w:rPr>
              <w:t>maliger</w:t>
            </w:r>
            <w:proofErr w:type="spellEnd"/>
          </w:p>
        </w:tc>
        <w:tc>
          <w:tcPr>
            <w:tcW w:w="1230" w:type="dxa"/>
            <w:tcBorders>
              <w:top w:val="nil"/>
              <w:left w:val="nil"/>
              <w:bottom w:val="nil"/>
              <w:right w:val="nil"/>
            </w:tcBorders>
            <w:shd w:val="clear" w:color="auto" w:fill="auto"/>
            <w:noWrap/>
            <w:vAlign w:val="bottom"/>
            <w:hideMark/>
          </w:tcPr>
          <w:p w14:paraId="51993F85"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12</w:t>
            </w:r>
          </w:p>
        </w:tc>
        <w:tc>
          <w:tcPr>
            <w:tcW w:w="1290" w:type="dxa"/>
            <w:tcBorders>
              <w:top w:val="nil"/>
              <w:left w:val="nil"/>
              <w:bottom w:val="nil"/>
              <w:right w:val="nil"/>
            </w:tcBorders>
          </w:tcPr>
          <w:p w14:paraId="7F26B977" w14:textId="77777777" w:rsidR="006F1FC1" w:rsidRPr="00382B1D" w:rsidRDefault="006F1FC1" w:rsidP="00582A56">
            <w:pPr>
              <w:keepNext/>
              <w:keepLines/>
              <w:spacing w:after="0"/>
              <w:jc w:val="center"/>
              <w:rPr>
                <w:rFonts w:cstheme="minorHAnsi"/>
                <w:lang w:eastAsia="en-CA"/>
              </w:rPr>
            </w:pPr>
            <w:r>
              <w:rPr>
                <w:rFonts w:cstheme="minorHAnsi"/>
                <w:lang w:eastAsia="en-CA"/>
              </w:rPr>
              <w:t>6</w:t>
            </w:r>
          </w:p>
        </w:tc>
        <w:tc>
          <w:tcPr>
            <w:tcW w:w="1291" w:type="dxa"/>
            <w:tcBorders>
              <w:top w:val="nil"/>
              <w:left w:val="nil"/>
              <w:bottom w:val="nil"/>
              <w:right w:val="nil"/>
            </w:tcBorders>
          </w:tcPr>
          <w:p w14:paraId="0BA5F681" w14:textId="77777777" w:rsidR="006F1FC1" w:rsidRPr="00382B1D" w:rsidRDefault="006F1FC1" w:rsidP="00582A56">
            <w:pPr>
              <w:keepNext/>
              <w:keepLines/>
              <w:spacing w:after="0"/>
              <w:jc w:val="center"/>
              <w:rPr>
                <w:rFonts w:cstheme="minorHAnsi"/>
                <w:lang w:eastAsia="en-CA"/>
              </w:rPr>
            </w:pPr>
            <w:r>
              <w:rPr>
                <w:rFonts w:cstheme="minorHAnsi"/>
                <w:lang w:eastAsia="en-CA"/>
              </w:rPr>
              <w:t>23</w:t>
            </w:r>
          </w:p>
        </w:tc>
        <w:tc>
          <w:tcPr>
            <w:tcW w:w="1291" w:type="dxa"/>
            <w:tcBorders>
              <w:top w:val="nil"/>
              <w:left w:val="nil"/>
              <w:bottom w:val="nil"/>
              <w:right w:val="nil"/>
            </w:tcBorders>
          </w:tcPr>
          <w:p w14:paraId="78EE7878" w14:textId="77777777" w:rsidR="006F1FC1" w:rsidRDefault="006F1FC1" w:rsidP="00582A56">
            <w:pPr>
              <w:keepNext/>
              <w:keepLines/>
              <w:spacing w:after="0"/>
              <w:jc w:val="center"/>
              <w:rPr>
                <w:rFonts w:cstheme="minorHAnsi"/>
                <w:lang w:eastAsia="en-CA"/>
              </w:rPr>
            </w:pPr>
            <w:r>
              <w:rPr>
                <w:rFonts w:cstheme="minorHAnsi"/>
                <w:lang w:eastAsia="en-CA"/>
              </w:rPr>
              <w:t>61</w:t>
            </w:r>
          </w:p>
        </w:tc>
      </w:tr>
      <w:tr w:rsidR="006F1FC1" w:rsidRPr="00382B1D" w14:paraId="49928E15" w14:textId="77777777" w:rsidTr="00582A56">
        <w:trPr>
          <w:trHeight w:val="288"/>
          <w:jc w:val="center"/>
        </w:trPr>
        <w:tc>
          <w:tcPr>
            <w:tcW w:w="2967" w:type="dxa"/>
            <w:tcBorders>
              <w:top w:val="nil"/>
              <w:left w:val="nil"/>
              <w:right w:val="nil"/>
            </w:tcBorders>
            <w:shd w:val="clear" w:color="auto" w:fill="auto"/>
            <w:noWrap/>
            <w:vAlign w:val="center"/>
            <w:hideMark/>
          </w:tcPr>
          <w:p w14:paraId="170A3BBA" w14:textId="77777777" w:rsidR="006F1FC1" w:rsidRPr="00382B1D" w:rsidRDefault="006F1FC1" w:rsidP="00582A56">
            <w:pPr>
              <w:keepNext/>
              <w:keepLines/>
              <w:spacing w:after="0"/>
              <w:rPr>
                <w:rFonts w:cstheme="minorHAnsi"/>
                <w:i/>
                <w:iCs/>
                <w:sz w:val="20"/>
                <w:lang w:eastAsia="en-CA"/>
              </w:rPr>
            </w:pPr>
            <w:bookmarkStart w:id="16" w:name="RANGE!H38"/>
            <w:r w:rsidRPr="00382B1D">
              <w:rPr>
                <w:rFonts w:cstheme="minorHAnsi"/>
                <w:i/>
                <w:iCs/>
                <w:sz w:val="20"/>
                <w:lang w:eastAsia="en-CA"/>
              </w:rPr>
              <w:t xml:space="preserve">   Ophiodon elongatus</w:t>
            </w:r>
            <w:bookmarkEnd w:id="16"/>
          </w:p>
        </w:tc>
        <w:tc>
          <w:tcPr>
            <w:tcW w:w="1230" w:type="dxa"/>
            <w:tcBorders>
              <w:top w:val="nil"/>
              <w:left w:val="nil"/>
              <w:right w:val="nil"/>
            </w:tcBorders>
            <w:shd w:val="clear" w:color="auto" w:fill="auto"/>
            <w:noWrap/>
            <w:vAlign w:val="bottom"/>
            <w:hideMark/>
          </w:tcPr>
          <w:p w14:paraId="7EA20471"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9</w:t>
            </w:r>
          </w:p>
        </w:tc>
        <w:tc>
          <w:tcPr>
            <w:tcW w:w="1290" w:type="dxa"/>
            <w:tcBorders>
              <w:top w:val="nil"/>
              <w:left w:val="nil"/>
              <w:right w:val="nil"/>
            </w:tcBorders>
          </w:tcPr>
          <w:p w14:paraId="289153E5" w14:textId="77777777" w:rsidR="006F1FC1" w:rsidRPr="00382B1D" w:rsidRDefault="006F1FC1" w:rsidP="00582A56">
            <w:pPr>
              <w:keepNext/>
              <w:keepLines/>
              <w:spacing w:after="0"/>
              <w:jc w:val="center"/>
              <w:rPr>
                <w:rFonts w:cstheme="minorHAnsi"/>
                <w:lang w:eastAsia="en-CA"/>
              </w:rPr>
            </w:pPr>
            <w:r>
              <w:rPr>
                <w:rFonts w:cstheme="minorHAnsi"/>
                <w:lang w:eastAsia="en-CA"/>
              </w:rPr>
              <w:t>25</w:t>
            </w:r>
          </w:p>
        </w:tc>
        <w:tc>
          <w:tcPr>
            <w:tcW w:w="1291" w:type="dxa"/>
            <w:tcBorders>
              <w:top w:val="nil"/>
              <w:left w:val="nil"/>
              <w:right w:val="nil"/>
            </w:tcBorders>
          </w:tcPr>
          <w:p w14:paraId="6A4C40F2" w14:textId="77777777" w:rsidR="006F1FC1" w:rsidRPr="00382B1D" w:rsidRDefault="006F1FC1" w:rsidP="00582A56">
            <w:pPr>
              <w:keepNext/>
              <w:keepLines/>
              <w:spacing w:after="0"/>
              <w:jc w:val="center"/>
              <w:rPr>
                <w:rFonts w:cstheme="minorHAnsi"/>
                <w:lang w:eastAsia="en-CA"/>
              </w:rPr>
            </w:pPr>
            <w:r>
              <w:rPr>
                <w:rFonts w:cstheme="minorHAnsi"/>
                <w:lang w:eastAsia="en-CA"/>
              </w:rPr>
              <w:t>75</w:t>
            </w:r>
          </w:p>
        </w:tc>
        <w:tc>
          <w:tcPr>
            <w:tcW w:w="1291" w:type="dxa"/>
            <w:tcBorders>
              <w:top w:val="nil"/>
              <w:left w:val="nil"/>
              <w:right w:val="nil"/>
            </w:tcBorders>
          </w:tcPr>
          <w:p w14:paraId="0A646C11" w14:textId="77777777" w:rsidR="006F1FC1" w:rsidRDefault="006F1FC1" w:rsidP="00582A56">
            <w:pPr>
              <w:keepNext/>
              <w:keepLines/>
              <w:spacing w:after="0"/>
              <w:jc w:val="center"/>
              <w:rPr>
                <w:rFonts w:cstheme="minorHAnsi"/>
                <w:lang w:eastAsia="en-CA"/>
              </w:rPr>
            </w:pPr>
            <w:r>
              <w:rPr>
                <w:rFonts w:cstheme="minorHAnsi"/>
                <w:lang w:eastAsia="en-CA"/>
              </w:rPr>
              <w:t>152</w:t>
            </w:r>
          </w:p>
        </w:tc>
      </w:tr>
      <w:tr w:rsidR="006F1FC1" w:rsidRPr="00382B1D" w14:paraId="774C718C" w14:textId="77777777" w:rsidTr="00582A56">
        <w:trPr>
          <w:trHeight w:val="288"/>
          <w:jc w:val="center"/>
        </w:trPr>
        <w:tc>
          <w:tcPr>
            <w:tcW w:w="2967" w:type="dxa"/>
            <w:tcBorders>
              <w:top w:val="nil"/>
              <w:left w:val="nil"/>
              <w:right w:val="nil"/>
            </w:tcBorders>
            <w:shd w:val="clear" w:color="auto" w:fill="auto"/>
            <w:noWrap/>
            <w:vAlign w:val="center"/>
            <w:hideMark/>
          </w:tcPr>
          <w:p w14:paraId="1661A787"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Rhamphocottus</w:t>
            </w:r>
            <w:proofErr w:type="spellEnd"/>
            <w:r w:rsidRPr="00382B1D">
              <w:rPr>
                <w:rFonts w:cstheme="minorHAnsi"/>
                <w:i/>
                <w:iCs/>
                <w:sz w:val="20"/>
                <w:lang w:eastAsia="en-CA"/>
              </w:rPr>
              <w:t> </w:t>
            </w:r>
            <w:proofErr w:type="spellStart"/>
            <w:r w:rsidRPr="00382B1D">
              <w:rPr>
                <w:rFonts w:cstheme="minorHAnsi"/>
                <w:i/>
                <w:iCs/>
                <w:sz w:val="20"/>
                <w:lang w:eastAsia="en-CA"/>
              </w:rPr>
              <w:t>richardsonii</w:t>
            </w:r>
            <w:proofErr w:type="spellEnd"/>
            <w:r w:rsidRPr="00382B1D">
              <w:rPr>
                <w:rFonts w:cstheme="minorHAnsi"/>
                <w:i/>
                <w:iCs/>
                <w:sz w:val="20"/>
                <w:lang w:eastAsia="en-CA"/>
              </w:rPr>
              <w:t> </w:t>
            </w:r>
          </w:p>
        </w:tc>
        <w:tc>
          <w:tcPr>
            <w:tcW w:w="1230" w:type="dxa"/>
            <w:tcBorders>
              <w:top w:val="nil"/>
              <w:left w:val="nil"/>
              <w:right w:val="nil"/>
            </w:tcBorders>
            <w:shd w:val="clear" w:color="auto" w:fill="auto"/>
            <w:noWrap/>
            <w:vAlign w:val="bottom"/>
            <w:hideMark/>
          </w:tcPr>
          <w:p w14:paraId="3B64AF19"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4</w:t>
            </w:r>
          </w:p>
        </w:tc>
        <w:tc>
          <w:tcPr>
            <w:tcW w:w="1290" w:type="dxa"/>
            <w:tcBorders>
              <w:top w:val="nil"/>
              <w:left w:val="nil"/>
              <w:right w:val="nil"/>
            </w:tcBorders>
          </w:tcPr>
          <w:p w14:paraId="209E2FBF" w14:textId="77777777" w:rsidR="006F1FC1" w:rsidRPr="00382B1D" w:rsidRDefault="006F1FC1" w:rsidP="00582A56">
            <w:pPr>
              <w:keepNext/>
              <w:keepLines/>
              <w:spacing w:after="0"/>
              <w:jc w:val="center"/>
              <w:rPr>
                <w:rFonts w:cstheme="minorHAnsi"/>
                <w:lang w:eastAsia="en-CA"/>
              </w:rPr>
            </w:pPr>
            <w:r>
              <w:rPr>
                <w:rFonts w:cstheme="minorHAnsi"/>
                <w:lang w:eastAsia="en-CA"/>
              </w:rPr>
              <w:t>2</w:t>
            </w:r>
          </w:p>
        </w:tc>
        <w:tc>
          <w:tcPr>
            <w:tcW w:w="1291" w:type="dxa"/>
            <w:tcBorders>
              <w:top w:val="nil"/>
              <w:left w:val="nil"/>
              <w:right w:val="nil"/>
            </w:tcBorders>
          </w:tcPr>
          <w:p w14:paraId="6F9A67CF" w14:textId="77777777" w:rsidR="006F1FC1" w:rsidRPr="00382B1D" w:rsidRDefault="006F1FC1" w:rsidP="00582A56">
            <w:pPr>
              <w:keepNext/>
              <w:keepLines/>
              <w:spacing w:after="0"/>
              <w:jc w:val="center"/>
              <w:rPr>
                <w:rFonts w:cstheme="minorHAnsi"/>
                <w:lang w:eastAsia="en-CA"/>
              </w:rPr>
            </w:pPr>
            <w:r>
              <w:rPr>
                <w:rFonts w:cstheme="minorHAnsi"/>
                <w:lang w:eastAsia="en-CA"/>
              </w:rPr>
              <w:t>7</w:t>
            </w:r>
          </w:p>
        </w:tc>
        <w:tc>
          <w:tcPr>
            <w:tcW w:w="1291" w:type="dxa"/>
            <w:tcBorders>
              <w:top w:val="nil"/>
              <w:left w:val="nil"/>
              <w:right w:val="nil"/>
            </w:tcBorders>
          </w:tcPr>
          <w:p w14:paraId="118D5D99" w14:textId="77777777" w:rsidR="006F1FC1" w:rsidRDefault="006F1FC1" w:rsidP="00582A56">
            <w:pPr>
              <w:keepNext/>
              <w:keepLines/>
              <w:spacing w:after="0"/>
              <w:jc w:val="center"/>
              <w:rPr>
                <w:rFonts w:cstheme="minorHAnsi"/>
                <w:lang w:eastAsia="en-CA"/>
              </w:rPr>
            </w:pPr>
            <w:r>
              <w:rPr>
                <w:rFonts w:cstheme="minorHAnsi"/>
                <w:lang w:eastAsia="en-CA"/>
              </w:rPr>
              <w:t>9</w:t>
            </w:r>
          </w:p>
        </w:tc>
      </w:tr>
      <w:tr w:rsidR="006F1FC1" w:rsidRPr="00382B1D" w14:paraId="742A25AC" w14:textId="77777777" w:rsidTr="00582A56">
        <w:trPr>
          <w:trHeight w:val="288"/>
          <w:jc w:val="center"/>
        </w:trPr>
        <w:tc>
          <w:tcPr>
            <w:tcW w:w="2967" w:type="dxa"/>
            <w:tcBorders>
              <w:left w:val="nil"/>
              <w:bottom w:val="nil"/>
              <w:right w:val="nil"/>
            </w:tcBorders>
            <w:shd w:val="clear" w:color="auto" w:fill="auto"/>
            <w:noWrap/>
            <w:vAlign w:val="center"/>
            <w:hideMark/>
          </w:tcPr>
          <w:p w14:paraId="4AAD0630"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Citharichthys</w:t>
            </w:r>
            <w:proofErr w:type="spellEnd"/>
            <w:r w:rsidRPr="00382B1D">
              <w:rPr>
                <w:rFonts w:cstheme="minorHAnsi"/>
                <w:i/>
                <w:iCs/>
                <w:sz w:val="20"/>
                <w:lang w:eastAsia="en-CA"/>
              </w:rPr>
              <w:t> </w:t>
            </w:r>
            <w:proofErr w:type="spellStart"/>
            <w:r w:rsidRPr="00382B1D">
              <w:rPr>
                <w:rFonts w:cstheme="minorHAnsi"/>
                <w:i/>
                <w:iCs/>
                <w:sz w:val="20"/>
                <w:lang w:eastAsia="en-CA"/>
              </w:rPr>
              <w:t>stigmaeus</w:t>
            </w:r>
            <w:proofErr w:type="spellEnd"/>
          </w:p>
        </w:tc>
        <w:tc>
          <w:tcPr>
            <w:tcW w:w="1230" w:type="dxa"/>
            <w:tcBorders>
              <w:left w:val="nil"/>
              <w:bottom w:val="nil"/>
              <w:right w:val="nil"/>
            </w:tcBorders>
            <w:shd w:val="clear" w:color="auto" w:fill="auto"/>
            <w:noWrap/>
            <w:vAlign w:val="bottom"/>
            <w:hideMark/>
          </w:tcPr>
          <w:p w14:paraId="6AD342DD"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3</w:t>
            </w:r>
          </w:p>
        </w:tc>
        <w:tc>
          <w:tcPr>
            <w:tcW w:w="1290" w:type="dxa"/>
            <w:tcBorders>
              <w:left w:val="nil"/>
              <w:bottom w:val="nil"/>
              <w:right w:val="nil"/>
            </w:tcBorders>
          </w:tcPr>
          <w:p w14:paraId="45B919E9" w14:textId="77777777" w:rsidR="006F1FC1" w:rsidRPr="00382B1D" w:rsidRDefault="006F1FC1" w:rsidP="00582A56">
            <w:pPr>
              <w:keepNext/>
              <w:keepLines/>
              <w:spacing w:after="0"/>
              <w:jc w:val="center"/>
              <w:rPr>
                <w:rFonts w:cstheme="minorHAnsi"/>
                <w:lang w:eastAsia="en-CA"/>
              </w:rPr>
            </w:pPr>
            <w:r>
              <w:rPr>
                <w:rFonts w:cstheme="minorHAnsi"/>
                <w:lang w:eastAsia="en-CA"/>
              </w:rPr>
              <w:t>2</w:t>
            </w:r>
          </w:p>
        </w:tc>
        <w:tc>
          <w:tcPr>
            <w:tcW w:w="1291" w:type="dxa"/>
            <w:tcBorders>
              <w:left w:val="nil"/>
              <w:bottom w:val="nil"/>
              <w:right w:val="nil"/>
            </w:tcBorders>
          </w:tcPr>
          <w:p w14:paraId="6923E2C6" w14:textId="77777777" w:rsidR="006F1FC1" w:rsidRPr="00382B1D" w:rsidRDefault="006F1FC1" w:rsidP="00582A56">
            <w:pPr>
              <w:keepNext/>
              <w:keepLines/>
              <w:spacing w:after="0"/>
              <w:jc w:val="center"/>
              <w:rPr>
                <w:rFonts w:cstheme="minorHAnsi"/>
                <w:lang w:eastAsia="en-CA"/>
              </w:rPr>
            </w:pPr>
            <w:r>
              <w:rPr>
                <w:rFonts w:cstheme="minorHAnsi"/>
                <w:lang w:eastAsia="en-CA"/>
              </w:rPr>
              <w:t>9</w:t>
            </w:r>
          </w:p>
        </w:tc>
        <w:tc>
          <w:tcPr>
            <w:tcW w:w="1291" w:type="dxa"/>
            <w:tcBorders>
              <w:left w:val="nil"/>
              <w:bottom w:val="nil"/>
              <w:right w:val="nil"/>
            </w:tcBorders>
          </w:tcPr>
          <w:p w14:paraId="20BFABAF" w14:textId="77777777" w:rsidR="006F1FC1" w:rsidRDefault="006F1FC1" w:rsidP="00582A56">
            <w:pPr>
              <w:keepNext/>
              <w:keepLines/>
              <w:spacing w:after="0"/>
              <w:jc w:val="center"/>
              <w:rPr>
                <w:rFonts w:cstheme="minorHAnsi"/>
                <w:lang w:eastAsia="en-CA"/>
              </w:rPr>
            </w:pPr>
            <w:r>
              <w:rPr>
                <w:rFonts w:cstheme="minorHAnsi"/>
                <w:lang w:eastAsia="en-CA"/>
              </w:rPr>
              <w:t>17</w:t>
            </w:r>
          </w:p>
        </w:tc>
      </w:tr>
      <w:tr w:rsidR="006F1FC1" w:rsidRPr="00382B1D" w14:paraId="3A327A57" w14:textId="77777777" w:rsidTr="00582A56">
        <w:trPr>
          <w:trHeight w:val="288"/>
          <w:jc w:val="center"/>
        </w:trPr>
        <w:tc>
          <w:tcPr>
            <w:tcW w:w="2967" w:type="dxa"/>
            <w:tcBorders>
              <w:top w:val="nil"/>
              <w:left w:val="nil"/>
              <w:bottom w:val="nil"/>
              <w:right w:val="nil"/>
            </w:tcBorders>
            <w:shd w:val="clear" w:color="auto" w:fill="auto"/>
            <w:noWrap/>
            <w:vAlign w:val="center"/>
            <w:hideMark/>
          </w:tcPr>
          <w:p w14:paraId="0FF4342B"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Sebastes </w:t>
            </w:r>
            <w:proofErr w:type="spellStart"/>
            <w:r w:rsidRPr="00382B1D">
              <w:rPr>
                <w:rFonts w:cstheme="minorHAnsi"/>
                <w:i/>
                <w:iCs/>
                <w:sz w:val="20"/>
                <w:lang w:eastAsia="en-CA"/>
              </w:rPr>
              <w:t>flavidus</w:t>
            </w:r>
            <w:proofErr w:type="spellEnd"/>
          </w:p>
        </w:tc>
        <w:tc>
          <w:tcPr>
            <w:tcW w:w="1230" w:type="dxa"/>
            <w:tcBorders>
              <w:top w:val="nil"/>
              <w:left w:val="nil"/>
              <w:bottom w:val="nil"/>
              <w:right w:val="nil"/>
            </w:tcBorders>
            <w:shd w:val="clear" w:color="auto" w:fill="auto"/>
            <w:noWrap/>
            <w:vAlign w:val="bottom"/>
            <w:hideMark/>
          </w:tcPr>
          <w:p w14:paraId="268212B1"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3</w:t>
            </w:r>
          </w:p>
        </w:tc>
        <w:tc>
          <w:tcPr>
            <w:tcW w:w="1290" w:type="dxa"/>
            <w:tcBorders>
              <w:top w:val="nil"/>
              <w:left w:val="nil"/>
              <w:bottom w:val="nil"/>
              <w:right w:val="nil"/>
            </w:tcBorders>
          </w:tcPr>
          <w:p w14:paraId="6713C533" w14:textId="77777777" w:rsidR="006F1FC1" w:rsidRPr="00382B1D" w:rsidRDefault="006F1FC1" w:rsidP="00582A56">
            <w:pPr>
              <w:keepNext/>
              <w:keepLines/>
              <w:spacing w:after="0"/>
              <w:jc w:val="center"/>
              <w:rPr>
                <w:rFonts w:cstheme="minorHAnsi"/>
                <w:lang w:eastAsia="en-CA"/>
              </w:rPr>
            </w:pPr>
            <w:r>
              <w:rPr>
                <w:rFonts w:cstheme="minorHAnsi"/>
                <w:lang w:eastAsia="en-CA"/>
              </w:rPr>
              <w:t>17</w:t>
            </w:r>
          </w:p>
        </w:tc>
        <w:tc>
          <w:tcPr>
            <w:tcW w:w="1291" w:type="dxa"/>
            <w:tcBorders>
              <w:top w:val="nil"/>
              <w:left w:val="nil"/>
              <w:bottom w:val="nil"/>
              <w:right w:val="nil"/>
            </w:tcBorders>
          </w:tcPr>
          <w:p w14:paraId="7C811881" w14:textId="77777777" w:rsidR="006F1FC1" w:rsidRPr="00382B1D" w:rsidRDefault="006F1FC1" w:rsidP="00582A56">
            <w:pPr>
              <w:keepNext/>
              <w:keepLines/>
              <w:spacing w:after="0"/>
              <w:jc w:val="center"/>
              <w:rPr>
                <w:rFonts w:cstheme="minorHAnsi"/>
                <w:lang w:eastAsia="en-CA"/>
              </w:rPr>
            </w:pPr>
            <w:r>
              <w:rPr>
                <w:rFonts w:cstheme="minorHAnsi"/>
                <w:lang w:eastAsia="en-CA"/>
              </w:rPr>
              <w:t>24</w:t>
            </w:r>
          </w:p>
        </w:tc>
        <w:tc>
          <w:tcPr>
            <w:tcW w:w="1291" w:type="dxa"/>
            <w:tcBorders>
              <w:top w:val="nil"/>
              <w:left w:val="nil"/>
              <w:bottom w:val="nil"/>
              <w:right w:val="nil"/>
            </w:tcBorders>
          </w:tcPr>
          <w:p w14:paraId="7F960B0A" w14:textId="77777777" w:rsidR="006F1FC1" w:rsidRDefault="006F1FC1" w:rsidP="00582A56">
            <w:pPr>
              <w:keepNext/>
              <w:keepLines/>
              <w:spacing w:after="0"/>
              <w:jc w:val="center"/>
              <w:rPr>
                <w:rFonts w:cstheme="minorHAnsi"/>
                <w:lang w:eastAsia="en-CA"/>
              </w:rPr>
            </w:pPr>
            <w:r>
              <w:rPr>
                <w:rFonts w:cstheme="minorHAnsi"/>
                <w:lang w:eastAsia="en-CA"/>
              </w:rPr>
              <w:t>66</w:t>
            </w:r>
          </w:p>
        </w:tc>
      </w:tr>
      <w:tr w:rsidR="006F1FC1" w:rsidRPr="00382B1D" w14:paraId="3E8684C9" w14:textId="77777777" w:rsidTr="00582A56">
        <w:trPr>
          <w:trHeight w:val="288"/>
          <w:jc w:val="center"/>
        </w:trPr>
        <w:tc>
          <w:tcPr>
            <w:tcW w:w="2967" w:type="dxa"/>
            <w:tcBorders>
              <w:top w:val="nil"/>
              <w:left w:val="nil"/>
              <w:right w:val="nil"/>
            </w:tcBorders>
            <w:shd w:val="clear" w:color="auto" w:fill="auto"/>
            <w:noWrap/>
            <w:vAlign w:val="center"/>
            <w:hideMark/>
          </w:tcPr>
          <w:p w14:paraId="3D8C3140"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w:t>
            </w:r>
            <w:proofErr w:type="spellStart"/>
            <w:r w:rsidRPr="00382B1D">
              <w:rPr>
                <w:rFonts w:cstheme="minorHAnsi"/>
                <w:i/>
                <w:iCs/>
                <w:sz w:val="20"/>
                <w:lang w:eastAsia="en-CA"/>
              </w:rPr>
              <w:t>Chirolophis</w:t>
            </w:r>
            <w:proofErr w:type="spellEnd"/>
            <w:r w:rsidRPr="00382B1D">
              <w:rPr>
                <w:rFonts w:cstheme="minorHAnsi"/>
                <w:i/>
                <w:iCs/>
                <w:sz w:val="20"/>
                <w:lang w:eastAsia="en-CA"/>
              </w:rPr>
              <w:t> </w:t>
            </w:r>
            <w:proofErr w:type="spellStart"/>
            <w:r w:rsidRPr="00382B1D">
              <w:rPr>
                <w:rFonts w:cstheme="minorHAnsi"/>
                <w:i/>
                <w:iCs/>
                <w:sz w:val="20"/>
                <w:lang w:eastAsia="en-CA"/>
              </w:rPr>
              <w:t>decoratus</w:t>
            </w:r>
            <w:proofErr w:type="spellEnd"/>
          </w:p>
        </w:tc>
        <w:tc>
          <w:tcPr>
            <w:tcW w:w="1230" w:type="dxa"/>
            <w:tcBorders>
              <w:top w:val="nil"/>
              <w:left w:val="nil"/>
              <w:right w:val="nil"/>
            </w:tcBorders>
            <w:shd w:val="clear" w:color="auto" w:fill="auto"/>
            <w:noWrap/>
            <w:vAlign w:val="bottom"/>
            <w:hideMark/>
          </w:tcPr>
          <w:p w14:paraId="464A2F54"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2</w:t>
            </w:r>
          </w:p>
        </w:tc>
        <w:tc>
          <w:tcPr>
            <w:tcW w:w="1290" w:type="dxa"/>
            <w:tcBorders>
              <w:top w:val="nil"/>
              <w:left w:val="nil"/>
              <w:right w:val="nil"/>
            </w:tcBorders>
          </w:tcPr>
          <w:p w14:paraId="27068382" w14:textId="77777777" w:rsidR="006F1FC1" w:rsidRPr="00382B1D" w:rsidRDefault="006F1FC1" w:rsidP="00582A56">
            <w:pPr>
              <w:keepNext/>
              <w:keepLines/>
              <w:spacing w:after="0"/>
              <w:jc w:val="center"/>
              <w:rPr>
                <w:rFonts w:cstheme="minorHAnsi"/>
                <w:lang w:eastAsia="en-CA"/>
              </w:rPr>
            </w:pPr>
            <w:r>
              <w:rPr>
                <w:rFonts w:cstheme="minorHAnsi"/>
                <w:lang w:eastAsia="en-CA"/>
              </w:rPr>
              <w:t>12</w:t>
            </w:r>
          </w:p>
        </w:tc>
        <w:tc>
          <w:tcPr>
            <w:tcW w:w="1291" w:type="dxa"/>
            <w:tcBorders>
              <w:top w:val="nil"/>
              <w:left w:val="nil"/>
              <w:right w:val="nil"/>
            </w:tcBorders>
          </w:tcPr>
          <w:p w14:paraId="3FEFCB79" w14:textId="77777777" w:rsidR="006F1FC1" w:rsidRPr="00382B1D" w:rsidRDefault="006F1FC1" w:rsidP="00582A56">
            <w:pPr>
              <w:keepNext/>
              <w:keepLines/>
              <w:spacing w:after="0"/>
              <w:jc w:val="center"/>
              <w:rPr>
                <w:rFonts w:cstheme="minorHAnsi"/>
                <w:lang w:eastAsia="en-CA"/>
              </w:rPr>
            </w:pPr>
            <w:r>
              <w:rPr>
                <w:rFonts w:cstheme="minorHAnsi"/>
                <w:lang w:eastAsia="en-CA"/>
              </w:rPr>
              <w:t>13</w:t>
            </w:r>
          </w:p>
        </w:tc>
        <w:tc>
          <w:tcPr>
            <w:tcW w:w="1291" w:type="dxa"/>
            <w:tcBorders>
              <w:top w:val="nil"/>
              <w:left w:val="nil"/>
              <w:right w:val="nil"/>
            </w:tcBorders>
          </w:tcPr>
          <w:p w14:paraId="6D5DB21A" w14:textId="77777777" w:rsidR="006F1FC1" w:rsidRDefault="006F1FC1" w:rsidP="00582A56">
            <w:pPr>
              <w:keepNext/>
              <w:keepLines/>
              <w:spacing w:after="0"/>
              <w:jc w:val="center"/>
              <w:rPr>
                <w:rFonts w:cstheme="minorHAnsi"/>
                <w:lang w:eastAsia="en-CA"/>
              </w:rPr>
            </w:pPr>
            <w:r>
              <w:rPr>
                <w:rFonts w:cstheme="minorHAnsi"/>
                <w:lang w:eastAsia="en-CA"/>
              </w:rPr>
              <w:t>42</w:t>
            </w:r>
          </w:p>
        </w:tc>
      </w:tr>
      <w:tr w:rsidR="006F1FC1" w:rsidRPr="00382B1D" w14:paraId="5EF79EF2" w14:textId="77777777" w:rsidTr="00582A56">
        <w:trPr>
          <w:trHeight w:val="288"/>
          <w:jc w:val="center"/>
        </w:trPr>
        <w:tc>
          <w:tcPr>
            <w:tcW w:w="2967" w:type="dxa"/>
            <w:tcBorders>
              <w:top w:val="nil"/>
              <w:left w:val="nil"/>
              <w:bottom w:val="single" w:sz="12" w:space="0" w:color="auto"/>
              <w:right w:val="nil"/>
            </w:tcBorders>
            <w:shd w:val="clear" w:color="auto" w:fill="auto"/>
            <w:noWrap/>
            <w:vAlign w:val="center"/>
            <w:hideMark/>
          </w:tcPr>
          <w:p w14:paraId="49A0D7E1" w14:textId="77777777" w:rsidR="006F1FC1" w:rsidRPr="00382B1D" w:rsidRDefault="006F1FC1" w:rsidP="00582A56">
            <w:pPr>
              <w:keepNext/>
              <w:keepLines/>
              <w:spacing w:after="0"/>
              <w:rPr>
                <w:rFonts w:cstheme="minorHAnsi"/>
                <w:i/>
                <w:iCs/>
                <w:sz w:val="20"/>
                <w:lang w:eastAsia="en-CA"/>
              </w:rPr>
            </w:pPr>
            <w:r w:rsidRPr="00382B1D">
              <w:rPr>
                <w:rFonts w:cstheme="minorHAnsi"/>
                <w:i/>
                <w:iCs/>
                <w:sz w:val="20"/>
                <w:lang w:eastAsia="en-CA"/>
              </w:rPr>
              <w:t xml:space="preserve">   Pholis </w:t>
            </w:r>
            <w:proofErr w:type="spellStart"/>
            <w:r w:rsidRPr="00382B1D">
              <w:rPr>
                <w:rFonts w:cstheme="minorHAnsi"/>
                <w:i/>
                <w:iCs/>
                <w:sz w:val="20"/>
                <w:lang w:eastAsia="en-CA"/>
              </w:rPr>
              <w:t>clemensi</w:t>
            </w:r>
            <w:proofErr w:type="spellEnd"/>
          </w:p>
        </w:tc>
        <w:tc>
          <w:tcPr>
            <w:tcW w:w="1230" w:type="dxa"/>
            <w:tcBorders>
              <w:top w:val="nil"/>
              <w:left w:val="nil"/>
              <w:bottom w:val="single" w:sz="12" w:space="0" w:color="auto"/>
              <w:right w:val="nil"/>
            </w:tcBorders>
            <w:shd w:val="clear" w:color="auto" w:fill="auto"/>
            <w:noWrap/>
            <w:vAlign w:val="bottom"/>
            <w:hideMark/>
          </w:tcPr>
          <w:p w14:paraId="3A86A9CE" w14:textId="77777777" w:rsidR="006F1FC1" w:rsidRPr="00382B1D" w:rsidRDefault="006F1FC1" w:rsidP="00582A56">
            <w:pPr>
              <w:keepNext/>
              <w:keepLines/>
              <w:spacing w:after="0"/>
              <w:jc w:val="center"/>
              <w:rPr>
                <w:rFonts w:cstheme="minorHAnsi"/>
                <w:lang w:eastAsia="en-CA"/>
              </w:rPr>
            </w:pPr>
            <w:r w:rsidRPr="00382B1D">
              <w:rPr>
                <w:rFonts w:cstheme="minorHAnsi"/>
                <w:lang w:eastAsia="en-CA"/>
              </w:rPr>
              <w:t>1</w:t>
            </w:r>
          </w:p>
        </w:tc>
        <w:tc>
          <w:tcPr>
            <w:tcW w:w="1290" w:type="dxa"/>
            <w:tcBorders>
              <w:top w:val="nil"/>
              <w:left w:val="nil"/>
              <w:bottom w:val="single" w:sz="12" w:space="0" w:color="auto"/>
              <w:right w:val="nil"/>
            </w:tcBorders>
          </w:tcPr>
          <w:p w14:paraId="5B2D2039" w14:textId="77777777" w:rsidR="006F1FC1" w:rsidRPr="00382B1D" w:rsidRDefault="006F1FC1" w:rsidP="00582A56">
            <w:pPr>
              <w:keepNext/>
              <w:keepLines/>
              <w:spacing w:after="0"/>
              <w:jc w:val="center"/>
              <w:rPr>
                <w:rFonts w:cstheme="minorHAnsi"/>
                <w:lang w:eastAsia="en-CA"/>
              </w:rPr>
            </w:pPr>
            <w:r>
              <w:rPr>
                <w:rFonts w:cstheme="minorHAnsi"/>
                <w:lang w:eastAsia="en-CA"/>
              </w:rPr>
              <w:t>-</w:t>
            </w:r>
          </w:p>
        </w:tc>
        <w:tc>
          <w:tcPr>
            <w:tcW w:w="1291" w:type="dxa"/>
            <w:tcBorders>
              <w:top w:val="nil"/>
              <w:left w:val="nil"/>
              <w:bottom w:val="single" w:sz="12" w:space="0" w:color="auto"/>
              <w:right w:val="nil"/>
            </w:tcBorders>
          </w:tcPr>
          <w:p w14:paraId="6D3A031F" w14:textId="77777777" w:rsidR="006F1FC1" w:rsidRPr="00382B1D" w:rsidRDefault="006F1FC1" w:rsidP="00582A56">
            <w:pPr>
              <w:keepNext/>
              <w:keepLines/>
              <w:spacing w:after="0"/>
              <w:jc w:val="center"/>
              <w:rPr>
                <w:rFonts w:cstheme="minorHAnsi"/>
                <w:lang w:eastAsia="en-CA"/>
              </w:rPr>
            </w:pPr>
            <w:r>
              <w:rPr>
                <w:rFonts w:cstheme="minorHAnsi"/>
                <w:lang w:eastAsia="en-CA"/>
              </w:rPr>
              <w:t>5</w:t>
            </w:r>
          </w:p>
        </w:tc>
        <w:tc>
          <w:tcPr>
            <w:tcW w:w="1291" w:type="dxa"/>
            <w:tcBorders>
              <w:top w:val="nil"/>
              <w:left w:val="nil"/>
              <w:bottom w:val="single" w:sz="12" w:space="0" w:color="auto"/>
              <w:right w:val="nil"/>
            </w:tcBorders>
          </w:tcPr>
          <w:p w14:paraId="6596A2FD" w14:textId="77777777" w:rsidR="006F1FC1" w:rsidRDefault="006F1FC1" w:rsidP="00582A56">
            <w:pPr>
              <w:keepNext/>
              <w:keepLines/>
              <w:spacing w:after="0"/>
              <w:jc w:val="center"/>
              <w:rPr>
                <w:rFonts w:cstheme="minorHAnsi"/>
                <w:lang w:eastAsia="en-CA"/>
              </w:rPr>
            </w:pPr>
            <w:r>
              <w:rPr>
                <w:rFonts w:cstheme="minorHAnsi"/>
                <w:lang w:eastAsia="en-CA"/>
              </w:rPr>
              <w:t>13</w:t>
            </w:r>
          </w:p>
        </w:tc>
      </w:tr>
    </w:tbl>
    <w:p w14:paraId="5C999E5A" w14:textId="77777777" w:rsidR="006F1FC1" w:rsidRDefault="006F1FC1" w:rsidP="006F1FC1">
      <w:pPr>
        <w:pStyle w:val="Caption"/>
        <w:keepNext/>
        <w:keepLines/>
        <w:rPr>
          <w:rFonts w:cstheme="minorHAnsi"/>
          <w:iCs w:val="0"/>
          <w:sz w:val="22"/>
          <w:szCs w:val="22"/>
        </w:rPr>
      </w:pPr>
    </w:p>
    <w:p w14:paraId="7D0E819E" w14:textId="308F86A1" w:rsidR="00025A43" w:rsidRDefault="00025A43" w:rsidP="008E33E5"/>
    <w:p w14:paraId="0D2CAEA0" w14:textId="3FD60C88" w:rsidR="00025A43" w:rsidRPr="00025A43" w:rsidRDefault="00025A43" w:rsidP="008E33E5">
      <w:pPr>
        <w:rPr>
          <w:b/>
          <w:bCs/>
          <w:u w:val="single"/>
        </w:rPr>
      </w:pPr>
      <w:r w:rsidRPr="00025A43">
        <w:rPr>
          <w:b/>
          <w:bCs/>
          <w:u w:val="single"/>
        </w:rPr>
        <w:t>Suggestions for journals</w:t>
      </w:r>
    </w:p>
    <w:p w14:paraId="3130F5C3" w14:textId="77777777" w:rsidR="00025A43" w:rsidRPr="00025A43" w:rsidRDefault="00025A43" w:rsidP="00025A43">
      <w:pPr>
        <w:pStyle w:val="ListParagraph"/>
        <w:numPr>
          <w:ilvl w:val="0"/>
          <w:numId w:val="1"/>
        </w:numPr>
        <w:spacing w:after="0"/>
        <w:rPr>
          <w:lang w:val="en-US"/>
        </w:rPr>
      </w:pPr>
      <w:r w:rsidRPr="00025A43">
        <w:rPr>
          <w:lang w:val="en-US"/>
        </w:rPr>
        <w:t>Ecological Applications</w:t>
      </w:r>
    </w:p>
    <w:p w14:paraId="3E5105E4" w14:textId="77777777" w:rsidR="00025A43" w:rsidRPr="00137E21" w:rsidRDefault="00025A43" w:rsidP="00025A43">
      <w:pPr>
        <w:spacing w:after="0"/>
        <w:ind w:left="720"/>
        <w:rPr>
          <w:i/>
          <w:iCs/>
        </w:rPr>
      </w:pPr>
      <w:r w:rsidRPr="00137E21">
        <w:rPr>
          <w:i/>
          <w:iCs/>
          <w:bdr w:val="none" w:sz="0" w:space="0" w:color="auto" w:frame="1"/>
        </w:rPr>
        <w:lastRenderedPageBreak/>
        <w:t>Ecological Applications</w:t>
      </w:r>
      <w:r w:rsidRPr="00137E21">
        <w:rPr>
          <w:i/>
          <w:iCs/>
        </w:rPr>
        <w:t xml:space="preserve"> is concerned broadly with </w:t>
      </w:r>
      <w:r w:rsidRPr="00137E21">
        <w:rPr>
          <w:b/>
          <w:bCs/>
          <w:i/>
          <w:iCs/>
        </w:rPr>
        <w:t>the applications of ecological science to environmental problems</w:t>
      </w:r>
      <w:r w:rsidRPr="00137E21">
        <w:rPr>
          <w:i/>
          <w:iCs/>
        </w:rPr>
        <w:t xml:space="preserve">. It publishes papers that develop scientific principles to </w:t>
      </w:r>
      <w:r w:rsidRPr="00137E21">
        <w:rPr>
          <w:b/>
          <w:bCs/>
          <w:i/>
          <w:iCs/>
        </w:rPr>
        <w:t>support environmental decision-making</w:t>
      </w:r>
      <w:r w:rsidRPr="00137E21">
        <w:rPr>
          <w:i/>
          <w:iCs/>
        </w:rPr>
        <w:t>, as well as papers that discuss the application of ecological concepts to environmental issues, policy, and management. Papers may report on experimental tests, actual applications, scientific decision support techniques, economic analyses, social implications of environmental issues, or other relevant topics. Statistical or experimental methods papers that support research and applications are welcome. Papers submitted to </w:t>
      </w:r>
      <w:r w:rsidRPr="00137E21">
        <w:rPr>
          <w:i/>
          <w:iCs/>
          <w:bdr w:val="none" w:sz="0" w:space="0" w:color="auto" w:frame="1"/>
        </w:rPr>
        <w:t>Ecological Applications</w:t>
      </w:r>
      <w:r w:rsidRPr="00137E21">
        <w:rPr>
          <w:i/>
          <w:iCs/>
        </w:rPr>
        <w:t> should be accessible to both scholars and practitioners.</w:t>
      </w:r>
    </w:p>
    <w:p w14:paraId="455BE3AE" w14:textId="77777777" w:rsidR="00025A43" w:rsidRDefault="00025A43" w:rsidP="00025A43">
      <w:pPr>
        <w:spacing w:after="0"/>
        <w:ind w:left="720"/>
        <w:rPr>
          <w:bdr w:val="none" w:sz="0" w:space="0" w:color="auto" w:frame="1"/>
        </w:rPr>
      </w:pPr>
      <w:r>
        <w:rPr>
          <w:bdr w:val="none" w:sz="0" w:space="0" w:color="auto" w:frame="1"/>
        </w:rPr>
        <w:t>Impact factor: 4.25</w:t>
      </w:r>
    </w:p>
    <w:p w14:paraId="713A5A9B" w14:textId="77777777" w:rsidR="00025A43" w:rsidRDefault="00025A43" w:rsidP="00025A43">
      <w:pPr>
        <w:spacing w:after="0"/>
        <w:ind w:left="720"/>
        <w:rPr>
          <w:bdr w:val="none" w:sz="0" w:space="0" w:color="auto" w:frame="1"/>
        </w:rPr>
      </w:pPr>
      <w:r>
        <w:rPr>
          <w:bdr w:val="none" w:sz="0" w:space="0" w:color="auto" w:frame="1"/>
        </w:rPr>
        <w:t>Online only (no print copy of the journal)</w:t>
      </w:r>
    </w:p>
    <w:p w14:paraId="66B2E8B0" w14:textId="77777777" w:rsidR="00025A43" w:rsidRDefault="00025A43" w:rsidP="00025A43">
      <w:pPr>
        <w:spacing w:after="0"/>
        <w:ind w:left="720"/>
        <w:rPr>
          <w:bdr w:val="none" w:sz="0" w:space="0" w:color="auto" w:frame="1"/>
        </w:rPr>
      </w:pPr>
      <w:r>
        <w:rPr>
          <w:bdr w:val="none" w:sz="0" w:space="0" w:color="auto" w:frame="1"/>
        </w:rPr>
        <w:t>No limit on number of figures – colour figures incur no additional publication charges</w:t>
      </w:r>
    </w:p>
    <w:p w14:paraId="789595DB" w14:textId="77777777" w:rsidR="00025A43" w:rsidRDefault="00025A43" w:rsidP="00025A43">
      <w:pPr>
        <w:spacing w:after="0"/>
        <w:ind w:left="720"/>
        <w:rPr>
          <w:bdr w:val="none" w:sz="0" w:space="0" w:color="auto" w:frame="1"/>
        </w:rPr>
      </w:pPr>
      <w:r>
        <w:rPr>
          <w:bdr w:val="none" w:sz="0" w:space="0" w:color="auto" w:frame="1"/>
        </w:rPr>
        <w:t>Data must be made publicly available</w:t>
      </w:r>
    </w:p>
    <w:p w14:paraId="1DA2DE4F" w14:textId="77777777" w:rsidR="00025A43" w:rsidRPr="008F4DF8" w:rsidRDefault="00025A43" w:rsidP="00025A43">
      <w:pPr>
        <w:spacing w:after="0"/>
        <w:ind w:left="720"/>
        <w:rPr>
          <w:lang w:val="en-US"/>
        </w:rPr>
      </w:pPr>
      <w:r>
        <w:rPr>
          <w:bdr w:val="none" w:sz="0" w:space="0" w:color="auto" w:frame="1"/>
        </w:rPr>
        <w:t>$75/pdf page</w:t>
      </w:r>
    </w:p>
    <w:p w14:paraId="0C3737F9" w14:textId="77777777" w:rsidR="00025A43" w:rsidRPr="00025A43" w:rsidRDefault="00025A43" w:rsidP="00025A43">
      <w:pPr>
        <w:pStyle w:val="ListParagraph"/>
        <w:numPr>
          <w:ilvl w:val="0"/>
          <w:numId w:val="1"/>
        </w:numPr>
        <w:spacing w:after="0"/>
        <w:rPr>
          <w:lang w:val="en-US"/>
        </w:rPr>
      </w:pPr>
      <w:r w:rsidRPr="00025A43">
        <w:rPr>
          <w:lang w:val="en-US"/>
        </w:rPr>
        <w:t>Ecological Indicators</w:t>
      </w:r>
    </w:p>
    <w:p w14:paraId="3D6AF292" w14:textId="77777777" w:rsidR="00025A43" w:rsidRPr="00137E21" w:rsidRDefault="00025A43" w:rsidP="00025A43">
      <w:pPr>
        <w:spacing w:after="0"/>
        <w:ind w:left="720"/>
        <w:rPr>
          <w:i/>
        </w:rPr>
      </w:pPr>
      <w:r w:rsidRPr="00137E21">
        <w:rPr>
          <w:i/>
        </w:rPr>
        <w:t xml:space="preserve">The </w:t>
      </w:r>
      <w:proofErr w:type="gramStart"/>
      <w:r w:rsidRPr="00137E21">
        <w:rPr>
          <w:i/>
        </w:rPr>
        <w:t>ultimate aim</w:t>
      </w:r>
      <w:proofErr w:type="gramEnd"/>
      <w:r w:rsidRPr="00137E21">
        <w:rPr>
          <w:i/>
        </w:rPr>
        <w:t xml:space="preserve"> of </w:t>
      </w:r>
      <w:r w:rsidRPr="00137E21">
        <w:rPr>
          <w:rStyle w:val="Emphasis"/>
        </w:rPr>
        <w:t>Ecological Indicators</w:t>
      </w:r>
      <w:r w:rsidRPr="00137E21">
        <w:rPr>
          <w:i/>
        </w:rPr>
        <w:t xml:space="preserve"> is to </w:t>
      </w:r>
      <w:r w:rsidRPr="00137E21">
        <w:rPr>
          <w:b/>
          <w:bCs/>
          <w:i/>
        </w:rPr>
        <w:t xml:space="preserve">integrate the </w:t>
      </w:r>
      <w:r w:rsidRPr="00137E21">
        <w:rPr>
          <w:rStyle w:val="Strong"/>
          <w:i/>
        </w:rPr>
        <w:t>monitoring</w:t>
      </w:r>
      <w:r w:rsidRPr="00137E21">
        <w:rPr>
          <w:i/>
        </w:rPr>
        <w:t xml:space="preserve"> and </w:t>
      </w:r>
      <w:r w:rsidRPr="00137E21">
        <w:rPr>
          <w:rStyle w:val="Strong"/>
          <w:i/>
        </w:rPr>
        <w:t>assessment</w:t>
      </w:r>
      <w:r w:rsidRPr="00137E21">
        <w:rPr>
          <w:i/>
        </w:rPr>
        <w:t xml:space="preserve"> of </w:t>
      </w:r>
      <w:r w:rsidRPr="00137E21">
        <w:rPr>
          <w:rStyle w:val="Strong"/>
          <w:i/>
        </w:rPr>
        <w:t>ecological</w:t>
      </w:r>
      <w:r w:rsidRPr="00137E21">
        <w:rPr>
          <w:i/>
        </w:rPr>
        <w:t xml:space="preserve"> and </w:t>
      </w:r>
      <w:r w:rsidRPr="00137E21">
        <w:rPr>
          <w:rStyle w:val="Strong"/>
          <w:i/>
        </w:rPr>
        <w:t>environmental indicators</w:t>
      </w:r>
      <w:r w:rsidRPr="00137E21">
        <w:rPr>
          <w:i/>
        </w:rPr>
        <w:t xml:space="preserve"> </w:t>
      </w:r>
      <w:r w:rsidRPr="00137E21">
        <w:rPr>
          <w:b/>
          <w:bCs/>
          <w:i/>
        </w:rPr>
        <w:t xml:space="preserve">with </w:t>
      </w:r>
      <w:r w:rsidRPr="00137E21">
        <w:rPr>
          <w:rStyle w:val="Strong"/>
          <w:i/>
        </w:rPr>
        <w:t>management</w:t>
      </w:r>
      <w:r w:rsidRPr="00137E21">
        <w:rPr>
          <w:b/>
          <w:bCs/>
          <w:i/>
        </w:rPr>
        <w:t xml:space="preserve"> practices</w:t>
      </w:r>
      <w:r w:rsidRPr="00137E21">
        <w:rPr>
          <w:i/>
        </w:rPr>
        <w:t xml:space="preserve">. The journal provides a forum for the discussion of the applied scientific development and review of traditional indicator applications as well as for theoretical, </w:t>
      </w:r>
      <w:proofErr w:type="gramStart"/>
      <w:r w:rsidRPr="00137E21">
        <w:rPr>
          <w:i/>
        </w:rPr>
        <w:t>modelling</w:t>
      </w:r>
      <w:proofErr w:type="gramEnd"/>
      <w:r w:rsidRPr="00137E21">
        <w:rPr>
          <w:i/>
        </w:rPr>
        <w:t xml:space="preserve"> and quantitative approaches such as index development.</w:t>
      </w:r>
    </w:p>
    <w:p w14:paraId="4AE89DD6" w14:textId="77777777" w:rsidR="00025A43" w:rsidRDefault="00025A43" w:rsidP="00025A43">
      <w:pPr>
        <w:spacing w:after="0"/>
        <w:ind w:left="720"/>
      </w:pPr>
      <w:r>
        <w:t>Impact factor: 4.96</w:t>
      </w:r>
    </w:p>
    <w:p w14:paraId="58FBE991" w14:textId="77777777" w:rsidR="00025A43" w:rsidRDefault="00025A43" w:rsidP="00025A43">
      <w:pPr>
        <w:spacing w:after="0"/>
        <w:ind w:left="720"/>
      </w:pPr>
      <w:r>
        <w:t>Online only</w:t>
      </w:r>
    </w:p>
    <w:p w14:paraId="533C3CD0" w14:textId="77777777" w:rsidR="00025A43" w:rsidRDefault="00025A43" w:rsidP="00025A43">
      <w:pPr>
        <w:spacing w:after="0"/>
        <w:ind w:left="720"/>
      </w:pPr>
      <w:r>
        <w:t>~ 7,000 words, max 10,000 words</w:t>
      </w:r>
    </w:p>
    <w:p w14:paraId="48F5C8EF" w14:textId="77777777" w:rsidR="00025A43" w:rsidRDefault="00025A43" w:rsidP="00025A43">
      <w:pPr>
        <w:spacing w:after="0"/>
        <w:ind w:left="720"/>
      </w:pPr>
      <w:r>
        <w:t>No limit on the number of figures</w:t>
      </w:r>
    </w:p>
    <w:p w14:paraId="182A5CB5" w14:textId="77777777" w:rsidR="00025A43" w:rsidRPr="008F4DF8" w:rsidRDefault="00025A43" w:rsidP="00025A43">
      <w:pPr>
        <w:spacing w:after="0"/>
        <w:ind w:left="720"/>
        <w:rPr>
          <w:lang w:val="en-US"/>
        </w:rPr>
      </w:pPr>
      <w:r>
        <w:t>$2500 flat fee</w:t>
      </w:r>
    </w:p>
    <w:p w14:paraId="2C33441A" w14:textId="77777777" w:rsidR="00025A43" w:rsidRPr="00025A43" w:rsidRDefault="00025A43" w:rsidP="00025A43">
      <w:pPr>
        <w:pStyle w:val="ListParagraph"/>
        <w:numPr>
          <w:ilvl w:val="0"/>
          <w:numId w:val="1"/>
        </w:numPr>
        <w:rPr>
          <w:lang w:val="en-US"/>
        </w:rPr>
      </w:pPr>
      <w:r w:rsidRPr="00025A43">
        <w:rPr>
          <w:lang w:val="en-US"/>
        </w:rPr>
        <w:t xml:space="preserve">CPS Fish and </w:t>
      </w:r>
      <w:proofErr w:type="spellStart"/>
      <w:r w:rsidRPr="00025A43">
        <w:rPr>
          <w:lang w:val="en-US"/>
        </w:rPr>
        <w:t>Aquat</w:t>
      </w:r>
      <w:proofErr w:type="spellEnd"/>
      <w:r w:rsidRPr="00025A43">
        <w:rPr>
          <w:lang w:val="en-US"/>
        </w:rPr>
        <w:t xml:space="preserve"> Sci</w:t>
      </w:r>
      <w:r w:rsidRPr="00025A43">
        <w:t xml:space="preserve"> </w:t>
      </w:r>
    </w:p>
    <w:p w14:paraId="45C863B3" w14:textId="77777777" w:rsidR="00025A43" w:rsidRPr="00EB15DF" w:rsidRDefault="00025A43" w:rsidP="00025A43">
      <w:pPr>
        <w:pStyle w:val="ListParagraph"/>
        <w:rPr>
          <w:lang w:val="en-US"/>
        </w:rPr>
      </w:pPr>
      <w:r>
        <w:t>Impact factor 2.85</w:t>
      </w:r>
    </w:p>
    <w:p w14:paraId="33A5A418" w14:textId="77777777" w:rsidR="00025A43" w:rsidRDefault="00025A43" w:rsidP="00025A43">
      <w:pPr>
        <w:pStyle w:val="ListParagraph"/>
        <w:rPr>
          <w:lang w:val="en-US"/>
        </w:rPr>
      </w:pPr>
      <w:r w:rsidRPr="00EB15DF">
        <w:rPr>
          <w:i/>
          <w:iCs/>
        </w:rPr>
        <w:t>The</w:t>
      </w:r>
      <w:r w:rsidRPr="00EB15DF">
        <w:rPr>
          <w:rStyle w:val="Emphasis"/>
        </w:rPr>
        <w:t> Canadian Journal of Fisheries and Aquatic Sciences</w:t>
      </w:r>
      <w:r w:rsidRPr="00EB15DF">
        <w:rPr>
          <w:i/>
          <w:iCs/>
        </w:rPr>
        <w:t xml:space="preserve"> is the primary publishing vehicle for the multidisciplinary field of aquatic sciences. The journal publishes perspectives (syntheses, critiques, and re-evaluations), discussions (comments and replies), articles, and rapid communications, relating to </w:t>
      </w:r>
      <w:r w:rsidRPr="00025A43">
        <w:rPr>
          <w:b/>
          <w:bCs/>
          <w:i/>
          <w:iCs/>
        </w:rPr>
        <w:t>current research on</w:t>
      </w:r>
      <w:r w:rsidRPr="00EB15DF">
        <w:rPr>
          <w:i/>
          <w:iCs/>
        </w:rPr>
        <w:t xml:space="preserve"> -omics, cells, organisms, populations, </w:t>
      </w:r>
      <w:r w:rsidRPr="00025A43">
        <w:rPr>
          <w:b/>
          <w:bCs/>
          <w:i/>
          <w:iCs/>
        </w:rPr>
        <w:t>ecosystems, or processes that affect aquatic systems</w:t>
      </w:r>
      <w:r w:rsidRPr="00EB15DF">
        <w:rPr>
          <w:i/>
          <w:iCs/>
        </w:rPr>
        <w:t>. The journal seeks to amplify, modify, question, or redirect accumulated knowledge in the field of fisheries and aquatic science.</w:t>
      </w:r>
    </w:p>
    <w:p w14:paraId="7494ECEE" w14:textId="77777777" w:rsidR="00025A43" w:rsidRDefault="00025A43" w:rsidP="00025A43">
      <w:pPr>
        <w:pStyle w:val="ListParagraph"/>
        <w:rPr>
          <w:lang w:val="en-US"/>
        </w:rPr>
      </w:pPr>
      <w:r>
        <w:rPr>
          <w:lang w:val="en-US"/>
        </w:rPr>
        <w:t>No mandatory fees, $1500 to publish open access w/ DFO discount, $250/colour figure</w:t>
      </w:r>
    </w:p>
    <w:p w14:paraId="105259DB" w14:textId="77777777" w:rsidR="00025A43" w:rsidRDefault="00025A43" w:rsidP="00025A43">
      <w:pPr>
        <w:pStyle w:val="ListParagraph"/>
        <w:rPr>
          <w:lang w:val="en-US"/>
        </w:rPr>
      </w:pPr>
      <w:r>
        <w:rPr>
          <w:lang w:val="en-US"/>
        </w:rPr>
        <w:t>Max 10,000 words</w:t>
      </w:r>
    </w:p>
    <w:p w14:paraId="424DCF8B" w14:textId="77777777" w:rsidR="00025A43" w:rsidRPr="008F4DF8" w:rsidRDefault="00025A43" w:rsidP="00025A43">
      <w:pPr>
        <w:pStyle w:val="ListParagraph"/>
        <w:rPr>
          <w:lang w:val="en-US"/>
        </w:rPr>
      </w:pPr>
      <w:r>
        <w:rPr>
          <w:lang w:val="en-US"/>
        </w:rPr>
        <w:t xml:space="preserve">No limit on the number of figures </w:t>
      </w:r>
    </w:p>
    <w:p w14:paraId="3E1FEF0C" w14:textId="77777777" w:rsidR="00025A43" w:rsidRPr="00025A43" w:rsidRDefault="00025A43" w:rsidP="00025A43">
      <w:pPr>
        <w:pStyle w:val="ListParagraph"/>
        <w:numPr>
          <w:ilvl w:val="0"/>
          <w:numId w:val="1"/>
        </w:numPr>
        <w:rPr>
          <w:lang w:val="en-US"/>
        </w:rPr>
      </w:pPr>
      <w:r w:rsidRPr="00025A43">
        <w:rPr>
          <w:lang w:val="en-US"/>
        </w:rPr>
        <w:t>AFS – Marine and Coastal Fisheries</w:t>
      </w:r>
    </w:p>
    <w:p w14:paraId="6A227A3F" w14:textId="77777777" w:rsidR="00025A43" w:rsidRDefault="00025A43" w:rsidP="00025A43">
      <w:pPr>
        <w:pStyle w:val="ListParagraph"/>
        <w:rPr>
          <w:lang w:val="en-US"/>
        </w:rPr>
      </w:pPr>
      <w:r>
        <w:rPr>
          <w:lang w:val="en-US"/>
        </w:rPr>
        <w:t>Impact factor: 1.74</w:t>
      </w:r>
    </w:p>
    <w:p w14:paraId="47B8A963" w14:textId="77777777" w:rsidR="00025A43" w:rsidRDefault="00025A43" w:rsidP="00025A43">
      <w:pPr>
        <w:pStyle w:val="ListParagraph"/>
        <w:rPr>
          <w:lang w:val="en-US"/>
        </w:rPr>
      </w:pPr>
      <w:r w:rsidRPr="00E811ED">
        <w:rPr>
          <w:i/>
          <w:iCs/>
          <w:lang w:val="en-US"/>
        </w:rPr>
        <w:t xml:space="preserve">Marine and Coastal Fisheries: Dynamics, Management, and Ecosystem Science publishes original and innovative research that synthesizes information </w:t>
      </w:r>
      <w:r w:rsidRPr="00137E21">
        <w:rPr>
          <w:b/>
          <w:bCs/>
          <w:i/>
          <w:iCs/>
          <w:lang w:val="en-US"/>
        </w:rPr>
        <w:t>on biological organization across spatial and temporal scales</w:t>
      </w:r>
      <w:r w:rsidRPr="00E811ED">
        <w:rPr>
          <w:i/>
          <w:iCs/>
          <w:lang w:val="en-US"/>
        </w:rPr>
        <w:t xml:space="preserve"> to promote ecologically sound fisheries science and management. This Gold Open Access journal provides an international venue for studies of marine, coastal, and estuarine fisheries, with emphasis on species' performance and responses to perturbations in their </w:t>
      </w:r>
      <w:proofErr w:type="gramStart"/>
      <w:r w:rsidRPr="00E811ED">
        <w:rPr>
          <w:i/>
          <w:iCs/>
          <w:lang w:val="en-US"/>
        </w:rPr>
        <w:t>environment, and</w:t>
      </w:r>
      <w:proofErr w:type="gramEnd"/>
      <w:r w:rsidRPr="00E811ED">
        <w:rPr>
          <w:i/>
          <w:iCs/>
          <w:lang w:val="en-US"/>
        </w:rPr>
        <w:t xml:space="preserve"> promotes the development of </w:t>
      </w:r>
      <w:r w:rsidRPr="00137E21">
        <w:rPr>
          <w:b/>
          <w:bCs/>
          <w:i/>
          <w:iCs/>
          <w:lang w:val="en-US"/>
        </w:rPr>
        <w:t>ecosystem-based fisheries science and management</w:t>
      </w:r>
      <w:r w:rsidRPr="00E811ED">
        <w:rPr>
          <w:i/>
          <w:iCs/>
          <w:lang w:val="en-US"/>
        </w:rPr>
        <w:t xml:space="preserve">. The journal encourages contributors to identify and address challenges in </w:t>
      </w:r>
      <w:r w:rsidRPr="00E811ED">
        <w:rPr>
          <w:i/>
          <w:iCs/>
          <w:lang w:val="en-US"/>
        </w:rPr>
        <w:lastRenderedPageBreak/>
        <w:t>population dynamics, assessment techniques and management approaches, human dimensions and socioeconomics, and ecosystem metrics to improve fisheries science in general and make informed predictions and decisions.</w:t>
      </w:r>
    </w:p>
    <w:p w14:paraId="12472764" w14:textId="77777777" w:rsidR="00025A43" w:rsidRDefault="00025A43" w:rsidP="00025A43">
      <w:pPr>
        <w:pStyle w:val="ListParagraph"/>
        <w:rPr>
          <w:lang w:val="en-US"/>
        </w:rPr>
      </w:pPr>
      <w:proofErr w:type="gramStart"/>
      <w:r>
        <w:rPr>
          <w:lang w:val="en-US"/>
        </w:rPr>
        <w:t>150 page</w:t>
      </w:r>
      <w:proofErr w:type="gramEnd"/>
      <w:r>
        <w:rPr>
          <w:lang w:val="en-US"/>
        </w:rPr>
        <w:t xml:space="preserve"> max!</w:t>
      </w:r>
    </w:p>
    <w:p w14:paraId="4EBED46F" w14:textId="77777777" w:rsidR="00025A43" w:rsidRDefault="00025A43" w:rsidP="00025A43">
      <w:pPr>
        <w:pStyle w:val="ListParagraph"/>
        <w:rPr>
          <w:lang w:val="en-US"/>
        </w:rPr>
      </w:pPr>
      <w:r>
        <w:rPr>
          <w:lang w:val="en-US"/>
        </w:rPr>
        <w:t>No additional charges for colour figures</w:t>
      </w:r>
    </w:p>
    <w:p w14:paraId="09E88D81" w14:textId="77777777" w:rsidR="00025A43" w:rsidRPr="00E811ED" w:rsidRDefault="00025A43" w:rsidP="00025A43">
      <w:pPr>
        <w:pStyle w:val="ListParagraph"/>
        <w:rPr>
          <w:lang w:val="en-US"/>
        </w:rPr>
      </w:pPr>
      <w:r>
        <w:rPr>
          <w:lang w:val="en-US"/>
        </w:rPr>
        <w:t>$1,980 flat fee</w:t>
      </w:r>
    </w:p>
    <w:p w14:paraId="11AB9E37" w14:textId="77777777" w:rsidR="00025A43" w:rsidRDefault="00025A43" w:rsidP="008E33E5"/>
    <w:sectPr w:rsidR="00025A4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ill Campbell" w:date="2021-07-13T15:26:00Z" w:initials="JC">
    <w:p w14:paraId="455D6CA0" w14:textId="7CCFD8DE" w:rsidR="008E33E5" w:rsidRDefault="008E33E5">
      <w:pPr>
        <w:pStyle w:val="CommentText"/>
      </w:pPr>
      <w:r>
        <w:rPr>
          <w:rStyle w:val="CommentReference"/>
        </w:rPr>
        <w:annotationRef/>
      </w:r>
      <w:r>
        <w:t>Should we include our predictions in this paragraph?</w:t>
      </w:r>
    </w:p>
  </w:comment>
  <w:comment w:id="11" w:author="Jill Campbell" w:date="2021-10-18T13:39:00Z" w:initials="JC">
    <w:p w14:paraId="0C27B7C6" w14:textId="212E0E9A" w:rsidR="00025A43" w:rsidRDefault="00025A43">
      <w:pPr>
        <w:pStyle w:val="CommentText"/>
      </w:pPr>
      <w:r>
        <w:rPr>
          <w:rStyle w:val="CommentReference"/>
        </w:rPr>
        <w:annotationRef/>
      </w:r>
      <w:r>
        <w:t>Change all ‘life history’ to ‘lengths’ as per Sarah’s suggestion</w:t>
      </w:r>
    </w:p>
  </w:comment>
  <w:comment w:id="14" w:author="Jill Campbell" w:date="2021-10-18T13:46:00Z" w:initials="JC">
    <w:p w14:paraId="50C92462" w14:textId="34B1666E" w:rsidR="006F1FC1" w:rsidRDefault="006F1FC1">
      <w:pPr>
        <w:pStyle w:val="CommentText"/>
      </w:pPr>
      <w:r>
        <w:rPr>
          <w:rStyle w:val="CommentReference"/>
        </w:rPr>
        <w:annotationRef/>
      </w:r>
      <w:r>
        <w:t>Should we include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D6CA0" w15:done="0"/>
  <w15:commentEx w15:paraId="0C27B7C6" w15:done="0"/>
  <w15:commentEx w15:paraId="50C924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82F17" w16cex:dateUtc="2021-07-13T22:26:00Z"/>
  <w16cex:commentExtensible w16cex:durableId="2517F79E" w16cex:dateUtc="2021-10-18T20:39:00Z"/>
  <w16cex:commentExtensible w16cex:durableId="2517F930" w16cex:dateUtc="2021-10-18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D6CA0" w16cid:durableId="24982F17"/>
  <w16cid:commentId w16cid:paraId="0C27B7C6" w16cid:durableId="2517F79E"/>
  <w16cid:commentId w16cid:paraId="50C92462" w16cid:durableId="2517F9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805A5"/>
    <w:multiLevelType w:val="hybridMultilevel"/>
    <w:tmpl w:val="6BFACDB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ll Campbell">
    <w15:presenceInfo w15:providerId="Windows Live" w15:userId="be942d9ccccdd9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ED"/>
    <w:rsid w:val="00025A43"/>
    <w:rsid w:val="00227834"/>
    <w:rsid w:val="00457256"/>
    <w:rsid w:val="00492DED"/>
    <w:rsid w:val="006F1FC1"/>
    <w:rsid w:val="006F61F9"/>
    <w:rsid w:val="008E251C"/>
    <w:rsid w:val="008E33E5"/>
    <w:rsid w:val="00971D7E"/>
    <w:rsid w:val="00976581"/>
    <w:rsid w:val="00A04550"/>
    <w:rsid w:val="00A71647"/>
    <w:rsid w:val="00ED6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7E19"/>
  <w15:chartTrackingRefBased/>
  <w15:docId w15:val="{5751D184-7EB8-4B70-AA7F-D6E7C13E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ED"/>
  </w:style>
  <w:style w:type="paragraph" w:styleId="Heading1">
    <w:name w:val="heading 1"/>
    <w:basedOn w:val="Normal"/>
    <w:next w:val="Normal"/>
    <w:link w:val="Heading1Char"/>
    <w:uiPriority w:val="9"/>
    <w:qFormat/>
    <w:rsid w:val="008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71D7E"/>
    <w:pPr>
      <w:spacing w:after="200" w:line="240" w:lineRule="auto"/>
    </w:pPr>
    <w:rPr>
      <w:iCs/>
      <w:sz w:val="18"/>
      <w:szCs w:val="18"/>
    </w:rPr>
  </w:style>
  <w:style w:type="character" w:customStyle="1" w:styleId="Heading2Char">
    <w:name w:val="Heading 2 Char"/>
    <w:basedOn w:val="DefaultParagraphFont"/>
    <w:link w:val="Heading2"/>
    <w:uiPriority w:val="9"/>
    <w:rsid w:val="00492DE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92DED"/>
    <w:rPr>
      <w:sz w:val="16"/>
      <w:szCs w:val="16"/>
    </w:rPr>
  </w:style>
  <w:style w:type="paragraph" w:styleId="CommentText">
    <w:name w:val="annotation text"/>
    <w:basedOn w:val="Normal"/>
    <w:link w:val="CommentTextChar"/>
    <w:uiPriority w:val="99"/>
    <w:unhideWhenUsed/>
    <w:rsid w:val="00492DED"/>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492DED"/>
    <w:rPr>
      <w:rFonts w:ascii="Times New Roman" w:eastAsia="Times New Roman" w:hAnsi="Times New Roman" w:cs="Times New Roman"/>
      <w:sz w:val="20"/>
      <w:szCs w:val="20"/>
    </w:rPr>
  </w:style>
  <w:style w:type="table" w:styleId="TableGrid">
    <w:name w:val="Table Grid"/>
    <w:basedOn w:val="TableNormal"/>
    <w:uiPriority w:val="39"/>
    <w:rsid w:val="0049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D600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D6006"/>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E25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5A43"/>
    <w:pPr>
      <w:ind w:left="720"/>
      <w:contextualSpacing/>
    </w:pPr>
  </w:style>
  <w:style w:type="character" w:styleId="Emphasis">
    <w:name w:val="Emphasis"/>
    <w:basedOn w:val="DefaultParagraphFont"/>
    <w:uiPriority w:val="20"/>
    <w:qFormat/>
    <w:rsid w:val="00025A43"/>
    <w:rPr>
      <w:i/>
      <w:iCs/>
    </w:rPr>
  </w:style>
  <w:style w:type="character" w:styleId="Strong">
    <w:name w:val="Strong"/>
    <w:basedOn w:val="DefaultParagraphFont"/>
    <w:uiPriority w:val="22"/>
    <w:qFormat/>
    <w:rsid w:val="0002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Campbell</dc:creator>
  <cp:keywords/>
  <dc:description/>
  <cp:lastModifiedBy>Jill Campbell</cp:lastModifiedBy>
  <cp:revision>6</cp:revision>
  <dcterms:created xsi:type="dcterms:W3CDTF">2021-07-13T22:11:00Z</dcterms:created>
  <dcterms:modified xsi:type="dcterms:W3CDTF">2021-10-25T22:30:00Z</dcterms:modified>
</cp:coreProperties>
</file>